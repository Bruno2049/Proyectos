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C31" w:rsidRPr="00C43D25" w:rsidRDefault="008B6C31" w:rsidP="008B6C31">
      <w:pPr>
        <w:pStyle w:val="Ttulo"/>
        <w:spacing w:before="240" w:after="60"/>
        <w:jc w:val="right"/>
        <w:rPr>
          <w:rFonts w:ascii="Arial Narrow" w:hAnsi="Arial Narrow" w:cs="Arial"/>
          <w:color w:val="000080"/>
          <w:sz w:val="48"/>
          <w:lang w:val="es-MX"/>
        </w:rPr>
      </w:pPr>
      <w:r w:rsidRPr="00C43D25">
        <w:rPr>
          <w:rFonts w:ascii="Arial Narrow" w:hAnsi="Arial Narrow" w:cs="Arial"/>
          <w:color w:val="000080"/>
          <w:sz w:val="48"/>
          <w:lang w:val="es-MX"/>
        </w:rPr>
        <w:t>Desarrollo de las mejoras para el sistema informático del programa de ahorro y eficiencia energética empresarial</w:t>
      </w:r>
    </w:p>
    <w:p w:rsidR="008B6C31" w:rsidRPr="00C43D25" w:rsidRDefault="008B6C31" w:rsidP="008B6C31">
      <w:pPr>
        <w:pStyle w:val="Ttulo"/>
        <w:spacing w:before="240" w:after="60"/>
        <w:jc w:val="right"/>
        <w:rPr>
          <w:rFonts w:ascii="Arial Narrow" w:hAnsi="Arial Narrow" w:cs="Arial"/>
          <w:color w:val="000080"/>
          <w:sz w:val="48"/>
          <w:lang w:val="es-MX"/>
        </w:rPr>
      </w:pPr>
      <w:r w:rsidRPr="00C43D25">
        <w:rPr>
          <w:rFonts w:ascii="Arial Narrow" w:hAnsi="Arial Narrow" w:cs="Arial"/>
          <w:color w:val="000080"/>
          <w:sz w:val="48"/>
          <w:lang w:val="es-MX"/>
        </w:rPr>
        <w:t>(</w:t>
      </w:r>
      <w:r>
        <w:rPr>
          <w:rFonts w:ascii="Arial Narrow" w:hAnsi="Arial Narrow" w:cs="Arial"/>
          <w:color w:val="000080"/>
          <w:sz w:val="48"/>
          <w:lang w:val="es-MX"/>
        </w:rPr>
        <w:t>PAEEEM</w:t>
      </w:r>
      <w:r w:rsidRPr="00C43D25">
        <w:rPr>
          <w:rFonts w:ascii="Arial Narrow" w:hAnsi="Arial Narrow" w:cs="Arial"/>
          <w:color w:val="000080"/>
          <w:sz w:val="48"/>
          <w:lang w:val="es-MX"/>
        </w:rPr>
        <w:t>)</w:t>
      </w:r>
    </w:p>
    <w:p w:rsidR="001A6157" w:rsidRPr="003238DF" w:rsidRDefault="001A6157" w:rsidP="001A6157">
      <w:pPr>
        <w:pStyle w:val="Ttulo"/>
        <w:spacing w:before="240" w:after="60"/>
        <w:jc w:val="right"/>
        <w:rPr>
          <w:rFonts w:cs="Arial"/>
          <w:color w:val="000080"/>
          <w:szCs w:val="36"/>
          <w:lang w:val="es-MX"/>
        </w:rPr>
      </w:pPr>
      <w:r w:rsidRPr="003238DF">
        <w:rPr>
          <w:rFonts w:cs="Arial"/>
          <w:color w:val="000080"/>
          <w:szCs w:val="36"/>
          <w:lang w:val="es-MX"/>
        </w:rPr>
        <w:t>Documento de Especificación de Casos de Uso</w:t>
      </w:r>
    </w:p>
    <w:p w:rsidR="001A6157" w:rsidRPr="008B6C31" w:rsidRDefault="001A6157" w:rsidP="008B6C31">
      <w:pPr>
        <w:pStyle w:val="Ttulo"/>
        <w:suppressAutoHyphens/>
        <w:spacing w:before="240" w:after="60"/>
        <w:jc w:val="right"/>
        <w:rPr>
          <w:rFonts w:ascii="Arial Narrow" w:hAnsi="Arial Narrow" w:cs="Arial"/>
          <w:color w:val="000080"/>
          <w:sz w:val="40"/>
          <w:lang w:val="es-MX" w:eastAsia="ar-SA"/>
        </w:rPr>
      </w:pPr>
      <w:r w:rsidRPr="008B6C31">
        <w:rPr>
          <w:rFonts w:ascii="Arial Narrow" w:hAnsi="Arial Narrow" w:cs="Arial"/>
          <w:color w:val="000080"/>
          <w:sz w:val="40"/>
          <w:lang w:val="es-MX" w:eastAsia="ar-SA"/>
        </w:rPr>
        <w:tab/>
      </w:r>
      <w:r w:rsidRPr="008B6C31">
        <w:rPr>
          <w:rFonts w:ascii="Arial Narrow" w:hAnsi="Arial Narrow" w:cs="Arial"/>
          <w:color w:val="000080"/>
          <w:sz w:val="40"/>
          <w:lang w:val="es-MX" w:eastAsia="ar-SA"/>
        </w:rPr>
        <w:tab/>
      </w:r>
      <w:r w:rsidRPr="008B6C31">
        <w:rPr>
          <w:rFonts w:ascii="Arial Narrow" w:hAnsi="Arial Narrow" w:cs="Arial"/>
          <w:color w:val="000080"/>
          <w:sz w:val="40"/>
          <w:lang w:val="es-MX" w:eastAsia="ar-SA"/>
        </w:rPr>
        <w:tab/>
      </w:r>
      <w:r w:rsidRPr="008B6C31">
        <w:rPr>
          <w:rFonts w:ascii="Arial Narrow" w:hAnsi="Arial Narrow" w:cs="Arial"/>
          <w:color w:val="000080"/>
          <w:sz w:val="40"/>
          <w:lang w:val="es-MX" w:eastAsia="ar-SA"/>
        </w:rPr>
        <w:tab/>
      </w:r>
      <w:r w:rsidRPr="008B6C31">
        <w:rPr>
          <w:rFonts w:ascii="Arial Narrow" w:hAnsi="Arial Narrow" w:cs="Arial"/>
          <w:color w:val="000080"/>
          <w:sz w:val="40"/>
          <w:lang w:val="es-MX" w:eastAsia="ar-SA"/>
        </w:rPr>
        <w:tab/>
      </w:r>
      <w:r w:rsidRPr="008B6C31">
        <w:rPr>
          <w:rFonts w:ascii="Arial Narrow" w:hAnsi="Arial Narrow" w:cs="Arial"/>
          <w:color w:val="000080"/>
          <w:sz w:val="40"/>
          <w:lang w:val="es-MX" w:eastAsia="ar-SA"/>
        </w:rPr>
        <w:tab/>
      </w:r>
      <w:r w:rsidRPr="008B6C31">
        <w:rPr>
          <w:rFonts w:ascii="Arial Narrow" w:hAnsi="Arial Narrow" w:cs="Arial"/>
          <w:color w:val="000080"/>
          <w:sz w:val="40"/>
          <w:lang w:val="es-MX" w:eastAsia="ar-SA"/>
        </w:rPr>
        <w:tab/>
      </w:r>
      <w:r w:rsidRPr="008B6C31">
        <w:rPr>
          <w:rFonts w:ascii="Arial Narrow" w:hAnsi="Arial Narrow" w:cs="Arial"/>
          <w:color w:val="000080"/>
          <w:sz w:val="40"/>
          <w:lang w:val="es-MX" w:eastAsia="ar-SA"/>
        </w:rPr>
        <w:tab/>
      </w:r>
      <w:r w:rsidR="00D73599">
        <w:rPr>
          <w:rFonts w:ascii="Arial Narrow" w:hAnsi="Arial Narrow" w:cs="Arial"/>
          <w:color w:val="000080"/>
          <w:sz w:val="40"/>
          <w:lang w:val="es-MX" w:eastAsia="ar-SA"/>
        </w:rPr>
        <w:t>Reactivar</w:t>
      </w:r>
    </w:p>
    <w:p w:rsidR="00BF5A58" w:rsidRPr="003238DF" w:rsidRDefault="001A6157" w:rsidP="003238DF">
      <w:pPr>
        <w:pStyle w:val="Ttulo"/>
        <w:spacing w:before="240" w:after="60"/>
        <w:jc w:val="right"/>
        <w:rPr>
          <w:rFonts w:cs="Arial"/>
          <w:color w:val="000080"/>
          <w:sz w:val="22"/>
          <w:szCs w:val="22"/>
          <w:lang w:val="es-MX"/>
        </w:rPr>
      </w:pPr>
      <w:r w:rsidRPr="003238DF">
        <w:rPr>
          <w:rFonts w:cs="Arial"/>
          <w:b w:val="0"/>
          <w:color w:val="002060"/>
          <w:sz w:val="22"/>
          <w:szCs w:val="22"/>
        </w:rPr>
        <w:tab/>
      </w:r>
      <w:r w:rsidRPr="003238DF">
        <w:rPr>
          <w:rFonts w:cs="Arial"/>
          <w:b w:val="0"/>
          <w:color w:val="002060"/>
          <w:sz w:val="22"/>
          <w:szCs w:val="22"/>
        </w:rPr>
        <w:tab/>
      </w:r>
      <w:r w:rsidRPr="003238DF">
        <w:rPr>
          <w:rFonts w:cs="Arial"/>
          <w:b w:val="0"/>
          <w:color w:val="002060"/>
          <w:sz w:val="22"/>
          <w:szCs w:val="22"/>
        </w:rPr>
        <w:tab/>
      </w:r>
      <w:r w:rsidRPr="003238DF">
        <w:rPr>
          <w:rFonts w:cs="Arial"/>
          <w:b w:val="0"/>
          <w:color w:val="002060"/>
          <w:sz w:val="22"/>
          <w:szCs w:val="22"/>
        </w:rPr>
        <w:tab/>
      </w:r>
      <w:r w:rsidRPr="003238DF">
        <w:rPr>
          <w:rFonts w:cs="Arial"/>
          <w:b w:val="0"/>
          <w:color w:val="002060"/>
          <w:sz w:val="22"/>
          <w:szCs w:val="22"/>
        </w:rPr>
        <w:tab/>
      </w:r>
      <w:r w:rsidRPr="003238DF">
        <w:rPr>
          <w:rFonts w:cs="Arial"/>
          <w:b w:val="0"/>
          <w:color w:val="002060"/>
          <w:sz w:val="22"/>
          <w:szCs w:val="22"/>
        </w:rPr>
        <w:tab/>
      </w:r>
      <w:r w:rsidRPr="003238DF">
        <w:rPr>
          <w:rFonts w:cs="Arial"/>
          <w:b w:val="0"/>
          <w:color w:val="002060"/>
          <w:sz w:val="22"/>
          <w:szCs w:val="22"/>
        </w:rPr>
        <w:tab/>
      </w:r>
      <w:r w:rsidRPr="003238DF">
        <w:rPr>
          <w:rFonts w:cs="Arial"/>
          <w:b w:val="0"/>
          <w:color w:val="002060"/>
          <w:sz w:val="22"/>
          <w:szCs w:val="22"/>
        </w:rPr>
        <w:tab/>
      </w:r>
      <w:r w:rsidRPr="003238DF">
        <w:rPr>
          <w:rFonts w:cs="Arial"/>
          <w:color w:val="000080"/>
          <w:sz w:val="22"/>
          <w:szCs w:val="22"/>
          <w:lang w:val="es-MX"/>
        </w:rPr>
        <w:t xml:space="preserve"> </w:t>
      </w:r>
      <w:r w:rsidR="00BF5A58" w:rsidRPr="003238DF">
        <w:rPr>
          <w:rFonts w:cs="Arial"/>
          <w:color w:val="000080"/>
          <w:szCs w:val="36"/>
          <w:lang w:val="es-MX"/>
        </w:rPr>
        <w:t>Versión</w:t>
      </w:r>
      <w:r w:rsidR="00BF5A58" w:rsidRPr="003238DF">
        <w:rPr>
          <w:rFonts w:cs="Arial"/>
          <w:color w:val="000080"/>
          <w:sz w:val="22"/>
          <w:szCs w:val="22"/>
          <w:lang w:val="es-MX"/>
        </w:rPr>
        <w:t xml:space="preserve"> </w:t>
      </w:r>
      <w:r w:rsidR="006226D0" w:rsidRPr="003F58E4">
        <w:rPr>
          <w:rFonts w:cs="Arial"/>
          <w:color w:val="000080"/>
          <w:sz w:val="32"/>
          <w:szCs w:val="36"/>
          <w:lang w:val="es-MX"/>
        </w:rPr>
        <w:t>V1</w:t>
      </w:r>
      <w:r w:rsidR="006226D0" w:rsidRPr="003F58E4">
        <w:rPr>
          <w:rFonts w:cs="Arial"/>
          <w:color w:val="000080"/>
          <w:sz w:val="28"/>
          <w:szCs w:val="36"/>
          <w:lang w:val="es-MX"/>
        </w:rPr>
        <w:t>.</w:t>
      </w:r>
      <w:r w:rsidR="00B700B8">
        <w:rPr>
          <w:rFonts w:cs="Arial"/>
          <w:color w:val="000080"/>
          <w:sz w:val="32"/>
          <w:szCs w:val="36"/>
          <w:lang w:val="es-MX"/>
        </w:rPr>
        <w:t>4</w:t>
      </w:r>
      <w:r w:rsidR="00BF5A58" w:rsidRPr="003F58E4">
        <w:rPr>
          <w:rFonts w:cs="Arial"/>
          <w:color w:val="000080"/>
          <w:sz w:val="18"/>
          <w:szCs w:val="22"/>
          <w:lang w:val="es-MX"/>
        </w:rPr>
        <w:t xml:space="preserve"> </w:t>
      </w:r>
    </w:p>
    <w:p w:rsidR="00BF5A58" w:rsidRPr="003238DF" w:rsidRDefault="00BF5A58" w:rsidP="00BF5A58">
      <w:pPr>
        <w:pStyle w:val="Ttulo"/>
        <w:rPr>
          <w:rFonts w:cs="Arial"/>
          <w:sz w:val="22"/>
          <w:szCs w:val="22"/>
          <w:lang w:val="es-MX"/>
        </w:rPr>
      </w:pPr>
    </w:p>
    <w:p w:rsidR="00BF5A58" w:rsidRPr="003238DF" w:rsidRDefault="00BF5A58" w:rsidP="00BF5A58">
      <w:pPr>
        <w:rPr>
          <w:rFonts w:ascii="Arial" w:hAnsi="Arial" w:cs="Arial"/>
          <w:sz w:val="22"/>
          <w:szCs w:val="22"/>
          <w:lang w:val="es-MX"/>
        </w:rPr>
      </w:pPr>
    </w:p>
    <w:p w:rsidR="00BF5A58" w:rsidRPr="003238DF" w:rsidRDefault="00BF5A58" w:rsidP="00BF5A58">
      <w:pPr>
        <w:rPr>
          <w:rFonts w:ascii="Arial" w:hAnsi="Arial" w:cs="Arial"/>
          <w:sz w:val="22"/>
          <w:szCs w:val="22"/>
          <w:lang w:val="es-MX"/>
        </w:rPr>
      </w:pPr>
    </w:p>
    <w:p w:rsidR="00BF5A58" w:rsidRPr="00661F02" w:rsidRDefault="00BF5A58" w:rsidP="00BF5A58">
      <w:pPr>
        <w:rPr>
          <w:rFonts w:ascii="Arial" w:hAnsi="Arial" w:cs="Arial"/>
          <w:sz w:val="21"/>
          <w:szCs w:val="21"/>
          <w:lang w:val="es-MX"/>
        </w:rPr>
        <w:sectPr w:rsidR="00BF5A58" w:rsidRPr="00661F02" w:rsidSect="00CB57E7">
          <w:headerReference w:type="default" r:id="rId9"/>
          <w:footerReference w:type="even" r:id="rId10"/>
          <w:footerReference w:type="default" r:id="rId11"/>
          <w:pgSz w:w="12240" w:h="15840" w:code="1"/>
          <w:pgMar w:top="1440" w:right="1440" w:bottom="1440" w:left="1440" w:header="284" w:footer="907" w:gutter="0"/>
          <w:cols w:space="720"/>
          <w:vAlign w:val="center"/>
        </w:sectPr>
      </w:pPr>
    </w:p>
    <w:p w:rsidR="00BF5A58" w:rsidRPr="00661F02" w:rsidRDefault="00BF5A58" w:rsidP="00BF5A58">
      <w:pPr>
        <w:pStyle w:val="Ttulo"/>
        <w:tabs>
          <w:tab w:val="center" w:pos="4680"/>
          <w:tab w:val="left" w:pos="7935"/>
        </w:tabs>
        <w:jc w:val="left"/>
        <w:rPr>
          <w:rFonts w:cs="Arial"/>
          <w:sz w:val="21"/>
          <w:szCs w:val="21"/>
          <w:lang w:val="es-MX"/>
        </w:rPr>
      </w:pPr>
    </w:p>
    <w:p w:rsidR="00BF5A58" w:rsidRPr="00661F02" w:rsidRDefault="00BF5A58" w:rsidP="00BF5A58">
      <w:pPr>
        <w:pStyle w:val="Ttulo"/>
        <w:rPr>
          <w:rFonts w:cs="Arial"/>
          <w:sz w:val="21"/>
          <w:szCs w:val="21"/>
          <w:lang w:val="es-MX"/>
        </w:rPr>
      </w:pPr>
      <w:r w:rsidRPr="00661F02">
        <w:rPr>
          <w:rFonts w:cs="Arial"/>
          <w:sz w:val="21"/>
          <w:szCs w:val="21"/>
          <w:lang w:val="es-MX"/>
        </w:rPr>
        <w:t>Resumen del Documento</w:t>
      </w:r>
    </w:p>
    <w:p w:rsidR="00BF5A58" w:rsidRPr="00661F02" w:rsidRDefault="00BF5A58" w:rsidP="00BF5A58">
      <w:pPr>
        <w:rPr>
          <w:rFonts w:ascii="Arial" w:hAnsi="Arial" w:cs="Arial"/>
          <w:sz w:val="21"/>
          <w:szCs w:val="21"/>
          <w:lang w:val="es-MX"/>
        </w:rPr>
      </w:pPr>
    </w:p>
    <w:p w:rsidR="00BF5A58" w:rsidRPr="00661F02" w:rsidRDefault="00BF5A58" w:rsidP="00BF5A58">
      <w:pPr>
        <w:pStyle w:val="Subttulo"/>
        <w:jc w:val="left"/>
        <w:rPr>
          <w:rFonts w:cs="Arial"/>
          <w:b/>
          <w:i w:val="0"/>
          <w:sz w:val="21"/>
          <w:szCs w:val="21"/>
          <w:lang w:val="es-MX"/>
        </w:rPr>
      </w:pPr>
      <w:bookmarkStart w:id="0" w:name="_Toc72720229"/>
      <w:bookmarkStart w:id="1" w:name="_Toc131847539"/>
      <w:r w:rsidRPr="00661F02">
        <w:rPr>
          <w:rFonts w:cs="Arial"/>
          <w:b/>
          <w:i w:val="0"/>
          <w:sz w:val="21"/>
          <w:szCs w:val="21"/>
          <w:lang w:val="es-MX"/>
        </w:rPr>
        <w:t>Propósito</w:t>
      </w:r>
      <w:bookmarkEnd w:id="0"/>
      <w:bookmarkEnd w:id="1"/>
    </w:p>
    <w:p w:rsidR="00BF5A58" w:rsidRPr="00661F02" w:rsidRDefault="003238DF" w:rsidP="00BF5A58">
      <w:pPr>
        <w:rPr>
          <w:rFonts w:ascii="Arial" w:hAnsi="Arial" w:cs="Arial"/>
          <w:sz w:val="21"/>
          <w:szCs w:val="21"/>
        </w:rPr>
      </w:pPr>
      <w:r w:rsidRPr="00661F02">
        <w:rPr>
          <w:rFonts w:ascii="Arial" w:hAnsi="Arial" w:cs="Arial"/>
          <w:sz w:val="21"/>
          <w:szCs w:val="21"/>
        </w:rPr>
        <w:t>Describe de</w:t>
      </w:r>
      <w:r w:rsidR="00BF5A58" w:rsidRPr="00661F02">
        <w:rPr>
          <w:rFonts w:ascii="Arial" w:hAnsi="Arial" w:cs="Arial"/>
          <w:sz w:val="21"/>
          <w:szCs w:val="21"/>
        </w:rPr>
        <w:t xml:space="preserve"> forma </w:t>
      </w:r>
      <w:r w:rsidRPr="00661F02">
        <w:rPr>
          <w:rFonts w:ascii="Arial" w:hAnsi="Arial" w:cs="Arial"/>
          <w:sz w:val="21"/>
          <w:szCs w:val="21"/>
        </w:rPr>
        <w:t>detallada el comportamiento que tiene el sistema cuando se presenta</w:t>
      </w:r>
      <w:r w:rsidR="00F230A8">
        <w:rPr>
          <w:rFonts w:ascii="Arial" w:hAnsi="Arial" w:cs="Arial"/>
          <w:sz w:val="21"/>
          <w:szCs w:val="21"/>
        </w:rPr>
        <w:t>n</w:t>
      </w:r>
      <w:r w:rsidR="00BF5A58" w:rsidRPr="00661F02">
        <w:rPr>
          <w:rFonts w:ascii="Arial" w:hAnsi="Arial" w:cs="Arial"/>
          <w:sz w:val="21"/>
          <w:szCs w:val="21"/>
        </w:rPr>
        <w:t xml:space="preserve"> </w:t>
      </w:r>
      <w:r w:rsidR="00F230A8">
        <w:rPr>
          <w:rFonts w:ascii="Arial" w:hAnsi="Arial" w:cs="Arial"/>
          <w:sz w:val="21"/>
          <w:szCs w:val="21"/>
        </w:rPr>
        <w:t>los</w:t>
      </w:r>
      <w:r w:rsidR="00BF5A58" w:rsidRPr="00661F02">
        <w:rPr>
          <w:rFonts w:ascii="Arial" w:hAnsi="Arial" w:cs="Arial"/>
          <w:sz w:val="21"/>
          <w:szCs w:val="21"/>
        </w:rPr>
        <w:t xml:space="preserve"> escenario</w:t>
      </w:r>
      <w:r w:rsidR="00F230A8">
        <w:rPr>
          <w:rFonts w:ascii="Arial" w:hAnsi="Arial" w:cs="Arial"/>
          <w:sz w:val="21"/>
          <w:szCs w:val="21"/>
        </w:rPr>
        <w:t>s</w:t>
      </w:r>
      <w:r w:rsidR="00BF5A58" w:rsidRPr="00661F02">
        <w:rPr>
          <w:rFonts w:ascii="Arial" w:hAnsi="Arial" w:cs="Arial"/>
          <w:sz w:val="21"/>
          <w:szCs w:val="21"/>
        </w:rPr>
        <w:t xml:space="preserve"> d</w:t>
      </w:r>
      <w:r w:rsidR="00D12000" w:rsidRPr="00661F02">
        <w:rPr>
          <w:rFonts w:ascii="Arial" w:hAnsi="Arial" w:cs="Arial"/>
          <w:sz w:val="21"/>
          <w:szCs w:val="21"/>
        </w:rPr>
        <w:t xml:space="preserve">e </w:t>
      </w:r>
      <w:r w:rsidR="00D73599">
        <w:rPr>
          <w:rFonts w:ascii="Arial" w:hAnsi="Arial" w:cs="Arial"/>
          <w:sz w:val="21"/>
          <w:szCs w:val="21"/>
        </w:rPr>
        <w:t>reactivar</w:t>
      </w:r>
      <w:r w:rsidR="003F2BEF">
        <w:rPr>
          <w:rFonts w:ascii="Arial" w:hAnsi="Arial" w:cs="Arial"/>
          <w:sz w:val="21"/>
          <w:szCs w:val="21"/>
        </w:rPr>
        <w:t xml:space="preserve"> solicitudes</w:t>
      </w:r>
      <w:r w:rsidR="007979CC" w:rsidRPr="00661F02">
        <w:rPr>
          <w:rFonts w:ascii="Arial" w:hAnsi="Arial" w:cs="Arial"/>
          <w:sz w:val="21"/>
          <w:szCs w:val="21"/>
        </w:rPr>
        <w:t>.</w:t>
      </w:r>
    </w:p>
    <w:p w:rsidR="00BF5A58" w:rsidRPr="00661F02" w:rsidRDefault="003238DF" w:rsidP="00BF5A58">
      <w:pPr>
        <w:rPr>
          <w:rFonts w:ascii="Arial" w:hAnsi="Arial" w:cs="Arial"/>
          <w:sz w:val="21"/>
          <w:szCs w:val="21"/>
        </w:rPr>
      </w:pPr>
      <w:r w:rsidRPr="00661F02">
        <w:rPr>
          <w:rFonts w:ascii="Arial" w:hAnsi="Arial" w:cs="Arial"/>
          <w:sz w:val="21"/>
          <w:szCs w:val="21"/>
        </w:rPr>
        <w:t>A</w:t>
      </w:r>
      <w:r w:rsidR="00BF5A58" w:rsidRPr="00661F02">
        <w:rPr>
          <w:rFonts w:ascii="Arial" w:hAnsi="Arial" w:cs="Arial"/>
          <w:sz w:val="21"/>
          <w:szCs w:val="21"/>
        </w:rPr>
        <w:t>sí</w:t>
      </w:r>
      <w:r w:rsidRPr="00661F02">
        <w:rPr>
          <w:rFonts w:ascii="Arial" w:hAnsi="Arial" w:cs="Arial"/>
          <w:sz w:val="21"/>
          <w:szCs w:val="21"/>
        </w:rPr>
        <w:t xml:space="preserve"> mismo </w:t>
      </w:r>
      <w:r w:rsidR="00BF5A58" w:rsidRPr="00661F02">
        <w:rPr>
          <w:rFonts w:ascii="Arial" w:hAnsi="Arial" w:cs="Arial"/>
          <w:sz w:val="21"/>
          <w:szCs w:val="21"/>
        </w:rPr>
        <w:t>las condiciones solicitadas por el usuario, restricciones, y</w:t>
      </w:r>
      <w:r w:rsidR="00E6005F" w:rsidRPr="00661F02">
        <w:rPr>
          <w:rFonts w:ascii="Arial" w:hAnsi="Arial" w:cs="Arial"/>
          <w:sz w:val="21"/>
          <w:szCs w:val="21"/>
        </w:rPr>
        <w:t xml:space="preserve"> funcionalidades que debe realiza</w:t>
      </w:r>
      <w:r w:rsidR="00BF5A58" w:rsidRPr="00661F02">
        <w:rPr>
          <w:rFonts w:ascii="Arial" w:hAnsi="Arial" w:cs="Arial"/>
          <w:sz w:val="21"/>
          <w:szCs w:val="21"/>
        </w:rPr>
        <w:t>r.</w:t>
      </w:r>
    </w:p>
    <w:p w:rsidR="00BF5A58" w:rsidRPr="00661F02" w:rsidRDefault="00BF5A58" w:rsidP="00BF5A58">
      <w:pPr>
        <w:rPr>
          <w:rFonts w:ascii="Arial" w:hAnsi="Arial" w:cs="Arial"/>
          <w:sz w:val="21"/>
          <w:szCs w:val="21"/>
        </w:rPr>
      </w:pPr>
    </w:p>
    <w:p w:rsidR="00BF5A58" w:rsidRPr="00661F02" w:rsidRDefault="00BF5A58" w:rsidP="00BF5A58">
      <w:pPr>
        <w:rPr>
          <w:rFonts w:ascii="Arial" w:hAnsi="Arial" w:cs="Arial"/>
          <w:b/>
          <w:sz w:val="21"/>
          <w:szCs w:val="21"/>
          <w:lang w:val="es-MX"/>
        </w:rPr>
      </w:pPr>
      <w:r w:rsidRPr="00661F02">
        <w:rPr>
          <w:rFonts w:ascii="Arial" w:hAnsi="Arial" w:cs="Arial"/>
          <w:b/>
          <w:sz w:val="21"/>
          <w:szCs w:val="21"/>
          <w:lang w:val="es-MX"/>
        </w:rPr>
        <w:t>Este documento está dirigido a:</w:t>
      </w:r>
    </w:p>
    <w:p w:rsidR="00BF5A58" w:rsidRPr="00661F02" w:rsidRDefault="00BF5A58" w:rsidP="00BF5A58">
      <w:pPr>
        <w:rPr>
          <w:rFonts w:ascii="Arial" w:hAnsi="Arial" w:cs="Arial"/>
          <w:sz w:val="21"/>
          <w:szCs w:val="21"/>
          <w:lang w:val="es-MX"/>
        </w:rPr>
      </w:pPr>
    </w:p>
    <w:tbl>
      <w:tblPr>
        <w:tblW w:w="5000" w:type="pct"/>
        <w:tblCellSpacing w:w="1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A0" w:firstRow="1" w:lastRow="0" w:firstColumn="1" w:lastColumn="0" w:noHBand="0" w:noVBand="0"/>
      </w:tblPr>
      <w:tblGrid>
        <w:gridCol w:w="3164"/>
        <w:gridCol w:w="6498"/>
      </w:tblGrid>
      <w:tr w:rsidR="00BF5A58" w:rsidRPr="00661F02" w:rsidTr="00CB57E7">
        <w:trPr>
          <w:tblHeader/>
          <w:tblCellSpacing w:w="14" w:type="dxa"/>
        </w:trPr>
        <w:tc>
          <w:tcPr>
            <w:tcW w:w="1616" w:type="pct"/>
            <w:shd w:val="clear" w:color="auto" w:fill="EAEAEA"/>
          </w:tcPr>
          <w:p w:rsidR="00BF5A58" w:rsidRPr="00661F02" w:rsidRDefault="00BF5A58" w:rsidP="00CB57E7">
            <w:pPr>
              <w:pStyle w:val="TableText0"/>
              <w:jc w:val="center"/>
              <w:rPr>
                <w:rFonts w:cs="Arial"/>
                <w:b/>
                <w:sz w:val="21"/>
                <w:szCs w:val="21"/>
              </w:rPr>
            </w:pPr>
            <w:r w:rsidRPr="00661F02">
              <w:rPr>
                <w:rFonts w:cs="Arial"/>
                <w:b/>
                <w:sz w:val="21"/>
                <w:szCs w:val="21"/>
              </w:rPr>
              <w:t>Audiencia</w:t>
            </w:r>
          </w:p>
        </w:tc>
        <w:tc>
          <w:tcPr>
            <w:tcW w:w="3341" w:type="pct"/>
            <w:shd w:val="clear" w:color="auto" w:fill="EAEAEA"/>
          </w:tcPr>
          <w:p w:rsidR="00BF5A58" w:rsidRPr="00661F02" w:rsidRDefault="00BF5A58" w:rsidP="00CB57E7">
            <w:pPr>
              <w:pStyle w:val="TableText0"/>
              <w:jc w:val="center"/>
              <w:rPr>
                <w:rFonts w:cs="Arial"/>
                <w:b/>
                <w:sz w:val="21"/>
                <w:szCs w:val="21"/>
              </w:rPr>
            </w:pPr>
            <w:r w:rsidRPr="00661F02">
              <w:rPr>
                <w:rFonts w:cs="Arial"/>
                <w:b/>
                <w:sz w:val="21"/>
                <w:szCs w:val="21"/>
              </w:rPr>
              <w:t>Propósito</w:t>
            </w:r>
          </w:p>
        </w:tc>
      </w:tr>
      <w:tr w:rsidR="00BF5A58" w:rsidRPr="00661F02" w:rsidTr="00CB57E7">
        <w:trPr>
          <w:trHeight w:val="365"/>
          <w:tblCellSpacing w:w="14" w:type="dxa"/>
        </w:trPr>
        <w:tc>
          <w:tcPr>
            <w:tcW w:w="1616" w:type="pct"/>
            <w:vAlign w:val="center"/>
          </w:tcPr>
          <w:p w:rsidR="00D73599" w:rsidRPr="00661F02" w:rsidRDefault="00D73599" w:rsidP="00D73599">
            <w:pPr>
              <w:pStyle w:val="TableText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Líder de Proyecto</w:t>
            </w:r>
          </w:p>
        </w:tc>
        <w:tc>
          <w:tcPr>
            <w:tcW w:w="3341" w:type="pct"/>
            <w:vAlign w:val="center"/>
          </w:tcPr>
          <w:p w:rsidR="00BF5A58" w:rsidRPr="00661F02" w:rsidRDefault="00BF5A58" w:rsidP="00CB57E7">
            <w:pPr>
              <w:pStyle w:val="TableText0"/>
              <w:jc w:val="center"/>
              <w:rPr>
                <w:rFonts w:cs="Arial"/>
                <w:sz w:val="21"/>
                <w:szCs w:val="21"/>
              </w:rPr>
            </w:pPr>
            <w:r w:rsidRPr="00661F02">
              <w:rPr>
                <w:rFonts w:cs="Arial"/>
                <w:sz w:val="21"/>
                <w:szCs w:val="21"/>
              </w:rPr>
              <w:t>Definición del Alcance del proyecto</w:t>
            </w:r>
          </w:p>
        </w:tc>
      </w:tr>
      <w:tr w:rsidR="001860F3" w:rsidRPr="00661F02" w:rsidTr="00CB57E7">
        <w:trPr>
          <w:trHeight w:val="365"/>
          <w:tblCellSpacing w:w="14" w:type="dxa"/>
        </w:trPr>
        <w:tc>
          <w:tcPr>
            <w:tcW w:w="1616" w:type="pct"/>
            <w:vAlign w:val="center"/>
          </w:tcPr>
          <w:p w:rsidR="001860F3" w:rsidRPr="001860F3" w:rsidRDefault="001860F3" w:rsidP="001860F3">
            <w:pPr>
              <w:pStyle w:val="TableText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 xml:space="preserve">Líder Funcional </w:t>
            </w:r>
          </w:p>
        </w:tc>
        <w:tc>
          <w:tcPr>
            <w:tcW w:w="3341" w:type="pct"/>
            <w:vAlign w:val="center"/>
          </w:tcPr>
          <w:p w:rsidR="001860F3" w:rsidRPr="00661F02" w:rsidRDefault="001860F3" w:rsidP="00CB57E7">
            <w:pPr>
              <w:pStyle w:val="TableText0"/>
              <w:jc w:val="center"/>
              <w:rPr>
                <w:rFonts w:cs="Arial"/>
                <w:sz w:val="21"/>
                <w:szCs w:val="21"/>
              </w:rPr>
            </w:pPr>
            <w:r w:rsidRPr="00661F02">
              <w:rPr>
                <w:rFonts w:cs="Arial"/>
                <w:sz w:val="21"/>
                <w:szCs w:val="21"/>
              </w:rPr>
              <w:t>Definición del Alcance del proyecto</w:t>
            </w:r>
          </w:p>
        </w:tc>
      </w:tr>
    </w:tbl>
    <w:p w:rsidR="00BF5A58" w:rsidRPr="00661F02" w:rsidRDefault="00BF5A58" w:rsidP="00BF5A58">
      <w:pPr>
        <w:pStyle w:val="Ttulo"/>
        <w:jc w:val="left"/>
        <w:rPr>
          <w:rFonts w:cs="Arial"/>
          <w:sz w:val="21"/>
          <w:szCs w:val="21"/>
        </w:rPr>
      </w:pPr>
    </w:p>
    <w:p w:rsidR="00BF5A58" w:rsidRPr="00661F02" w:rsidRDefault="00BF5A58" w:rsidP="00BF5A58">
      <w:pPr>
        <w:rPr>
          <w:rFonts w:ascii="Arial" w:hAnsi="Arial" w:cs="Arial"/>
          <w:sz w:val="21"/>
          <w:szCs w:val="21"/>
        </w:rPr>
      </w:pPr>
    </w:p>
    <w:p w:rsidR="00BF5A58" w:rsidRPr="00661F02" w:rsidRDefault="00BF5A58" w:rsidP="00BF5A58">
      <w:pPr>
        <w:rPr>
          <w:rFonts w:ascii="Arial" w:hAnsi="Arial" w:cs="Arial"/>
          <w:b/>
          <w:sz w:val="21"/>
          <w:szCs w:val="21"/>
          <w:lang w:val="es-MX"/>
        </w:rPr>
      </w:pPr>
      <w:r w:rsidRPr="00661F02">
        <w:rPr>
          <w:rFonts w:ascii="Arial" w:hAnsi="Arial" w:cs="Arial"/>
          <w:b/>
          <w:sz w:val="21"/>
          <w:szCs w:val="21"/>
          <w:lang w:val="es-MX"/>
        </w:rPr>
        <w:t>Control de Versiones:</w:t>
      </w:r>
    </w:p>
    <w:p w:rsidR="00BF5A58" w:rsidRPr="00661F02" w:rsidRDefault="00BF5A58" w:rsidP="00BF5A58">
      <w:pPr>
        <w:rPr>
          <w:rFonts w:ascii="Arial" w:hAnsi="Arial" w:cs="Arial"/>
          <w:sz w:val="21"/>
          <w:szCs w:val="21"/>
          <w:lang w:val="es-MX"/>
        </w:rPr>
      </w:pPr>
    </w:p>
    <w:tbl>
      <w:tblPr>
        <w:tblW w:w="9704" w:type="dxa"/>
        <w:jc w:val="center"/>
        <w:tblCellSpacing w:w="20" w:type="dxa"/>
        <w:tblBorders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3"/>
        <w:gridCol w:w="1134"/>
        <w:gridCol w:w="4329"/>
        <w:gridCol w:w="2368"/>
      </w:tblGrid>
      <w:tr w:rsidR="00BF5A58" w:rsidRPr="00661F02" w:rsidTr="00264C94">
        <w:trPr>
          <w:tblCellSpacing w:w="20" w:type="dxa"/>
          <w:jc w:val="center"/>
        </w:trPr>
        <w:tc>
          <w:tcPr>
            <w:tcW w:w="1813" w:type="dxa"/>
            <w:shd w:val="clear" w:color="auto" w:fill="F3F3F3"/>
            <w:vAlign w:val="center"/>
          </w:tcPr>
          <w:p w:rsidR="00BF5A58" w:rsidRPr="00661F02" w:rsidRDefault="00BF5A58" w:rsidP="00CB57E7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1"/>
                <w:szCs w:val="21"/>
                <w:lang w:val="es-MX"/>
              </w:rPr>
            </w:pPr>
            <w:r w:rsidRPr="00661F02">
              <w:rPr>
                <w:rFonts w:ascii="Arial" w:hAnsi="Arial" w:cs="Arial"/>
                <w:b/>
                <w:sz w:val="21"/>
                <w:szCs w:val="21"/>
                <w:lang w:val="es-MX"/>
              </w:rPr>
              <w:t>Fecha</w:t>
            </w:r>
          </w:p>
        </w:tc>
        <w:tc>
          <w:tcPr>
            <w:tcW w:w="1094" w:type="dxa"/>
            <w:shd w:val="clear" w:color="auto" w:fill="F3F3F3"/>
            <w:vAlign w:val="center"/>
          </w:tcPr>
          <w:p w:rsidR="00BF5A58" w:rsidRPr="00661F02" w:rsidRDefault="00BF5A58" w:rsidP="00CB57E7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1"/>
                <w:szCs w:val="21"/>
                <w:lang w:val="es-MX"/>
              </w:rPr>
            </w:pPr>
            <w:r w:rsidRPr="00661F02">
              <w:rPr>
                <w:rFonts w:ascii="Arial" w:hAnsi="Arial" w:cs="Arial"/>
                <w:b/>
                <w:sz w:val="21"/>
                <w:szCs w:val="21"/>
                <w:lang w:val="es-MX"/>
              </w:rPr>
              <w:t>Versión</w:t>
            </w:r>
          </w:p>
        </w:tc>
        <w:tc>
          <w:tcPr>
            <w:tcW w:w="4289" w:type="dxa"/>
            <w:shd w:val="clear" w:color="auto" w:fill="F3F3F3"/>
            <w:vAlign w:val="center"/>
          </w:tcPr>
          <w:p w:rsidR="00BF5A58" w:rsidRPr="00661F02" w:rsidRDefault="00BF5A58" w:rsidP="00CB57E7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1"/>
                <w:szCs w:val="21"/>
                <w:lang w:val="es-MX"/>
              </w:rPr>
            </w:pPr>
            <w:r w:rsidRPr="00661F02">
              <w:rPr>
                <w:rFonts w:ascii="Arial" w:hAnsi="Arial" w:cs="Arial"/>
                <w:b/>
                <w:sz w:val="21"/>
                <w:szCs w:val="21"/>
                <w:lang w:val="es-MX"/>
              </w:rPr>
              <w:t>Descripción</w:t>
            </w:r>
          </w:p>
        </w:tc>
        <w:tc>
          <w:tcPr>
            <w:tcW w:w="2308" w:type="dxa"/>
            <w:shd w:val="clear" w:color="auto" w:fill="F3F3F3"/>
            <w:vAlign w:val="center"/>
          </w:tcPr>
          <w:p w:rsidR="00BF5A58" w:rsidRPr="00661F02" w:rsidRDefault="00BF5A58" w:rsidP="00CB57E7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1"/>
                <w:szCs w:val="21"/>
                <w:lang w:val="es-MX"/>
              </w:rPr>
            </w:pPr>
            <w:r w:rsidRPr="00661F02">
              <w:rPr>
                <w:rFonts w:ascii="Arial" w:hAnsi="Arial" w:cs="Arial"/>
                <w:b/>
                <w:sz w:val="21"/>
                <w:szCs w:val="21"/>
                <w:lang w:val="es-MX"/>
              </w:rPr>
              <w:t>Autor</w:t>
            </w:r>
          </w:p>
        </w:tc>
      </w:tr>
      <w:tr w:rsidR="00BF5A58" w:rsidRPr="00661F02" w:rsidTr="00264C94">
        <w:trPr>
          <w:tblCellSpacing w:w="20" w:type="dxa"/>
          <w:jc w:val="center"/>
        </w:trPr>
        <w:tc>
          <w:tcPr>
            <w:tcW w:w="1813" w:type="dxa"/>
            <w:shd w:val="clear" w:color="auto" w:fill="auto"/>
            <w:vAlign w:val="center"/>
          </w:tcPr>
          <w:p w:rsidR="00BF5A58" w:rsidRPr="00661F02" w:rsidRDefault="003F58E4" w:rsidP="00CB57E7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Abril</w:t>
            </w:r>
            <w:r w:rsidR="00BF5A58" w:rsidRPr="00661F02">
              <w:rPr>
                <w:rFonts w:ascii="Arial" w:hAnsi="Arial" w:cs="Arial"/>
                <w:sz w:val="21"/>
                <w:szCs w:val="21"/>
                <w:lang w:val="es-MX"/>
              </w:rPr>
              <w:t>, 201</w:t>
            </w:r>
            <w:r w:rsidR="007979CC" w:rsidRPr="00661F02">
              <w:rPr>
                <w:rFonts w:ascii="Arial" w:hAnsi="Arial" w:cs="Arial"/>
                <w:sz w:val="21"/>
                <w:szCs w:val="21"/>
                <w:lang w:val="es-MX"/>
              </w:rPr>
              <w:t>4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BF5A58" w:rsidRPr="00661F02" w:rsidRDefault="00BF5A58" w:rsidP="00CB57E7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61F02">
              <w:rPr>
                <w:rFonts w:ascii="Arial" w:hAnsi="Arial" w:cs="Arial"/>
                <w:sz w:val="21"/>
                <w:szCs w:val="21"/>
                <w:lang w:val="es-MX"/>
              </w:rPr>
              <w:t>1.0</w:t>
            </w:r>
          </w:p>
        </w:tc>
        <w:tc>
          <w:tcPr>
            <w:tcW w:w="4289" w:type="dxa"/>
            <w:shd w:val="clear" w:color="auto" w:fill="auto"/>
            <w:vAlign w:val="center"/>
          </w:tcPr>
          <w:p w:rsidR="00BF5A58" w:rsidRPr="00661F02" w:rsidRDefault="00BF5A58" w:rsidP="00CB57E7">
            <w:pPr>
              <w:pStyle w:val="Tabletext"/>
              <w:spacing w:line="240" w:lineRule="auto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61F02">
              <w:rPr>
                <w:rFonts w:ascii="Arial" w:hAnsi="Arial" w:cs="Arial"/>
                <w:sz w:val="21"/>
                <w:szCs w:val="21"/>
                <w:lang w:val="es-MX"/>
              </w:rPr>
              <w:t>Elaboración inicial para revisión.</w:t>
            </w:r>
          </w:p>
        </w:tc>
        <w:tc>
          <w:tcPr>
            <w:tcW w:w="2308" w:type="dxa"/>
            <w:shd w:val="clear" w:color="auto" w:fill="auto"/>
            <w:vAlign w:val="center"/>
          </w:tcPr>
          <w:p w:rsidR="00BF5A58" w:rsidRPr="00661F02" w:rsidRDefault="00BF5A58" w:rsidP="00CB57E7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61F02">
              <w:rPr>
                <w:rFonts w:ascii="Arial" w:hAnsi="Arial" w:cs="Arial"/>
                <w:sz w:val="21"/>
                <w:szCs w:val="21"/>
                <w:lang w:val="es-MX"/>
              </w:rPr>
              <w:t>Netropology</w:t>
            </w:r>
          </w:p>
        </w:tc>
      </w:tr>
      <w:tr w:rsidR="00383A7C" w:rsidRPr="00661F02" w:rsidTr="00264C94">
        <w:trPr>
          <w:tblCellSpacing w:w="20" w:type="dxa"/>
          <w:jc w:val="center"/>
        </w:trPr>
        <w:tc>
          <w:tcPr>
            <w:tcW w:w="1813" w:type="dxa"/>
            <w:shd w:val="clear" w:color="auto" w:fill="auto"/>
            <w:vAlign w:val="center"/>
          </w:tcPr>
          <w:p w:rsidR="00383A7C" w:rsidRDefault="00383A7C" w:rsidP="00CB57E7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9 de Abril</w:t>
            </w:r>
            <w:r w:rsidRPr="00661F02">
              <w:rPr>
                <w:rFonts w:ascii="Arial" w:hAnsi="Arial" w:cs="Arial"/>
                <w:sz w:val="21"/>
                <w:szCs w:val="21"/>
                <w:lang w:val="es-MX"/>
              </w:rPr>
              <w:t>, 2014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383A7C" w:rsidRPr="00661F02" w:rsidRDefault="00383A7C" w:rsidP="00CB57E7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1.1</w:t>
            </w:r>
          </w:p>
        </w:tc>
        <w:tc>
          <w:tcPr>
            <w:tcW w:w="4289" w:type="dxa"/>
            <w:shd w:val="clear" w:color="auto" w:fill="auto"/>
            <w:vAlign w:val="center"/>
          </w:tcPr>
          <w:p w:rsidR="00383A7C" w:rsidRPr="00661F02" w:rsidRDefault="00383A7C" w:rsidP="00CB57E7">
            <w:pPr>
              <w:pStyle w:val="Tabletext"/>
              <w:spacing w:line="240" w:lineRule="auto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Actualización de acuerdo a lo solicitado por el usuario en la revisión.</w:t>
            </w:r>
          </w:p>
        </w:tc>
        <w:tc>
          <w:tcPr>
            <w:tcW w:w="2308" w:type="dxa"/>
            <w:shd w:val="clear" w:color="auto" w:fill="auto"/>
            <w:vAlign w:val="center"/>
          </w:tcPr>
          <w:p w:rsidR="00383A7C" w:rsidRPr="00661F02" w:rsidRDefault="00383A7C" w:rsidP="00CB57E7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61F02">
              <w:rPr>
                <w:rFonts w:ascii="Arial" w:hAnsi="Arial" w:cs="Arial"/>
                <w:sz w:val="21"/>
                <w:szCs w:val="21"/>
                <w:lang w:val="es-MX"/>
              </w:rPr>
              <w:t>Netropology</w:t>
            </w:r>
          </w:p>
        </w:tc>
      </w:tr>
      <w:tr w:rsidR="00383A7C" w:rsidRPr="00661F02" w:rsidTr="00264C94">
        <w:trPr>
          <w:tblCellSpacing w:w="20" w:type="dxa"/>
          <w:jc w:val="center"/>
        </w:trPr>
        <w:tc>
          <w:tcPr>
            <w:tcW w:w="1813" w:type="dxa"/>
            <w:shd w:val="clear" w:color="auto" w:fill="auto"/>
            <w:vAlign w:val="center"/>
          </w:tcPr>
          <w:p w:rsidR="00383A7C" w:rsidRDefault="00383A7C" w:rsidP="00CB57E7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25 de Abril</w:t>
            </w:r>
            <w:r w:rsidRPr="00661F02">
              <w:rPr>
                <w:rFonts w:ascii="Arial" w:hAnsi="Arial" w:cs="Arial"/>
                <w:sz w:val="21"/>
                <w:szCs w:val="21"/>
                <w:lang w:val="es-MX"/>
              </w:rPr>
              <w:t>, 2014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383A7C" w:rsidRDefault="00383A7C" w:rsidP="00CB57E7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1.2</w:t>
            </w:r>
          </w:p>
        </w:tc>
        <w:tc>
          <w:tcPr>
            <w:tcW w:w="4289" w:type="dxa"/>
            <w:shd w:val="clear" w:color="auto" w:fill="auto"/>
            <w:vAlign w:val="center"/>
          </w:tcPr>
          <w:p w:rsidR="00383A7C" w:rsidRPr="00661F02" w:rsidRDefault="00383A7C" w:rsidP="00CB57E7">
            <w:pPr>
              <w:pStyle w:val="Tabletext"/>
              <w:spacing w:line="240" w:lineRule="auto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Actualización de acuerdo a lo solicitado por el usuario en la revisión.</w:t>
            </w:r>
          </w:p>
        </w:tc>
        <w:tc>
          <w:tcPr>
            <w:tcW w:w="2308" w:type="dxa"/>
            <w:shd w:val="clear" w:color="auto" w:fill="auto"/>
            <w:vAlign w:val="center"/>
          </w:tcPr>
          <w:p w:rsidR="00383A7C" w:rsidRPr="00661F02" w:rsidRDefault="00383A7C" w:rsidP="00CB57E7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61F02">
              <w:rPr>
                <w:rFonts w:ascii="Arial" w:hAnsi="Arial" w:cs="Arial"/>
                <w:sz w:val="21"/>
                <w:szCs w:val="21"/>
                <w:lang w:val="es-MX"/>
              </w:rPr>
              <w:t>Netropology</w:t>
            </w:r>
          </w:p>
        </w:tc>
      </w:tr>
      <w:tr w:rsidR="00383A7C" w:rsidRPr="00661F02" w:rsidTr="00264C94">
        <w:trPr>
          <w:tblCellSpacing w:w="20" w:type="dxa"/>
          <w:jc w:val="center"/>
        </w:trPr>
        <w:tc>
          <w:tcPr>
            <w:tcW w:w="1813" w:type="dxa"/>
            <w:shd w:val="clear" w:color="auto" w:fill="auto"/>
            <w:vAlign w:val="center"/>
          </w:tcPr>
          <w:p w:rsidR="00383A7C" w:rsidRDefault="00383A7C" w:rsidP="00383A7C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29 de Abril</w:t>
            </w:r>
            <w:r w:rsidRPr="00661F02">
              <w:rPr>
                <w:rFonts w:ascii="Arial" w:hAnsi="Arial" w:cs="Arial"/>
                <w:sz w:val="21"/>
                <w:szCs w:val="21"/>
                <w:lang w:val="es-MX"/>
              </w:rPr>
              <w:t>, 2014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383A7C" w:rsidRDefault="00383A7C" w:rsidP="00CB57E7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1.3</w:t>
            </w:r>
          </w:p>
        </w:tc>
        <w:tc>
          <w:tcPr>
            <w:tcW w:w="4289" w:type="dxa"/>
            <w:shd w:val="clear" w:color="auto" w:fill="auto"/>
            <w:vAlign w:val="center"/>
          </w:tcPr>
          <w:p w:rsidR="00383A7C" w:rsidRDefault="00383A7C" w:rsidP="00CB57E7">
            <w:pPr>
              <w:pStyle w:val="Tabletext"/>
              <w:spacing w:line="240" w:lineRule="auto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Actualización de acuerdo a lo solicitado por el usuario en la revisión.</w:t>
            </w:r>
          </w:p>
        </w:tc>
        <w:tc>
          <w:tcPr>
            <w:tcW w:w="2308" w:type="dxa"/>
            <w:shd w:val="clear" w:color="auto" w:fill="auto"/>
            <w:vAlign w:val="center"/>
          </w:tcPr>
          <w:p w:rsidR="00383A7C" w:rsidRPr="00661F02" w:rsidRDefault="00383A7C" w:rsidP="00CB57E7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61F02">
              <w:rPr>
                <w:rFonts w:ascii="Arial" w:hAnsi="Arial" w:cs="Arial"/>
                <w:sz w:val="21"/>
                <w:szCs w:val="21"/>
                <w:lang w:val="es-MX"/>
              </w:rPr>
              <w:t>Netropology</w:t>
            </w:r>
          </w:p>
        </w:tc>
      </w:tr>
      <w:tr w:rsidR="007E3509" w:rsidRPr="00661F02" w:rsidTr="00264C94">
        <w:trPr>
          <w:tblCellSpacing w:w="20" w:type="dxa"/>
          <w:jc w:val="center"/>
        </w:trPr>
        <w:tc>
          <w:tcPr>
            <w:tcW w:w="1813" w:type="dxa"/>
            <w:shd w:val="clear" w:color="auto" w:fill="auto"/>
            <w:vAlign w:val="center"/>
          </w:tcPr>
          <w:p w:rsidR="007E3509" w:rsidRDefault="007E3509" w:rsidP="00383A7C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07 de Mayo, 2014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7E3509" w:rsidRDefault="007E3509" w:rsidP="00CB57E7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1.4</w:t>
            </w:r>
          </w:p>
        </w:tc>
        <w:tc>
          <w:tcPr>
            <w:tcW w:w="4289" w:type="dxa"/>
            <w:shd w:val="clear" w:color="auto" w:fill="auto"/>
            <w:vAlign w:val="center"/>
          </w:tcPr>
          <w:p w:rsidR="007E3509" w:rsidRDefault="007E3509" w:rsidP="00CB57E7">
            <w:pPr>
              <w:pStyle w:val="Tabletext"/>
              <w:spacing w:line="240" w:lineRule="auto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Actualización de acuerdo a lo solicitado por el usuario en la revisión.</w:t>
            </w:r>
          </w:p>
        </w:tc>
        <w:tc>
          <w:tcPr>
            <w:tcW w:w="2308" w:type="dxa"/>
            <w:shd w:val="clear" w:color="auto" w:fill="auto"/>
            <w:vAlign w:val="center"/>
          </w:tcPr>
          <w:p w:rsidR="007E3509" w:rsidRPr="00661F02" w:rsidRDefault="007E3509" w:rsidP="00CB57E7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61F02">
              <w:rPr>
                <w:rFonts w:ascii="Arial" w:hAnsi="Arial" w:cs="Arial"/>
                <w:sz w:val="21"/>
                <w:szCs w:val="21"/>
                <w:lang w:val="es-MX"/>
              </w:rPr>
              <w:t>Netropology</w:t>
            </w:r>
          </w:p>
        </w:tc>
      </w:tr>
      <w:tr w:rsidR="000228F4" w:rsidRPr="00661F02" w:rsidTr="00264C94">
        <w:trPr>
          <w:tblCellSpacing w:w="20" w:type="dxa"/>
          <w:jc w:val="center"/>
        </w:trPr>
        <w:tc>
          <w:tcPr>
            <w:tcW w:w="1813" w:type="dxa"/>
            <w:shd w:val="clear" w:color="auto" w:fill="auto"/>
            <w:vAlign w:val="center"/>
          </w:tcPr>
          <w:p w:rsidR="000228F4" w:rsidRDefault="000228F4" w:rsidP="000228F4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08 de Julio, 2014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0228F4" w:rsidRDefault="000228F4" w:rsidP="00F43B28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1.5</w:t>
            </w:r>
          </w:p>
        </w:tc>
        <w:tc>
          <w:tcPr>
            <w:tcW w:w="4289" w:type="dxa"/>
            <w:shd w:val="clear" w:color="auto" w:fill="auto"/>
            <w:vAlign w:val="center"/>
          </w:tcPr>
          <w:p w:rsidR="000228F4" w:rsidRDefault="000228F4" w:rsidP="00F43B28">
            <w:pPr>
              <w:pStyle w:val="Tabletext"/>
              <w:spacing w:line="240" w:lineRule="auto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Actualización de acuerdo a lo solicitado por el usuario en la revisión.</w:t>
            </w:r>
          </w:p>
        </w:tc>
        <w:tc>
          <w:tcPr>
            <w:tcW w:w="2308" w:type="dxa"/>
            <w:shd w:val="clear" w:color="auto" w:fill="auto"/>
            <w:vAlign w:val="center"/>
          </w:tcPr>
          <w:p w:rsidR="000228F4" w:rsidRPr="00661F02" w:rsidRDefault="000228F4" w:rsidP="00F43B28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61F02">
              <w:rPr>
                <w:rFonts w:ascii="Arial" w:hAnsi="Arial" w:cs="Arial"/>
                <w:sz w:val="21"/>
                <w:szCs w:val="21"/>
                <w:lang w:val="es-MX"/>
              </w:rPr>
              <w:t>Netropology</w:t>
            </w:r>
          </w:p>
        </w:tc>
      </w:tr>
    </w:tbl>
    <w:p w:rsidR="00BF5A58" w:rsidRPr="00661F02" w:rsidRDefault="00BF5A58" w:rsidP="00BF5A58">
      <w:pPr>
        <w:pStyle w:val="Ttulo"/>
        <w:tabs>
          <w:tab w:val="center" w:pos="4680"/>
          <w:tab w:val="left" w:pos="7935"/>
        </w:tabs>
        <w:jc w:val="left"/>
        <w:rPr>
          <w:rFonts w:cs="Arial"/>
          <w:sz w:val="21"/>
          <w:szCs w:val="21"/>
          <w:lang w:val="es-MX"/>
        </w:rPr>
      </w:pPr>
      <w:r w:rsidRPr="00661F02">
        <w:rPr>
          <w:rFonts w:cs="Arial"/>
          <w:sz w:val="21"/>
          <w:szCs w:val="21"/>
          <w:lang w:val="es-MX"/>
        </w:rPr>
        <w:t xml:space="preserve"> </w:t>
      </w:r>
    </w:p>
    <w:p w:rsidR="00BF5A58" w:rsidRPr="00661F02" w:rsidRDefault="00BF5A58" w:rsidP="00BF5A58">
      <w:pPr>
        <w:pStyle w:val="Ttulo"/>
        <w:tabs>
          <w:tab w:val="center" w:pos="4680"/>
          <w:tab w:val="left" w:pos="7935"/>
        </w:tabs>
        <w:jc w:val="left"/>
        <w:rPr>
          <w:rFonts w:cs="Arial"/>
          <w:sz w:val="21"/>
          <w:szCs w:val="21"/>
          <w:lang w:val="es-MX"/>
        </w:rPr>
      </w:pPr>
    </w:p>
    <w:p w:rsidR="00BF5A58" w:rsidRPr="00661F02" w:rsidRDefault="00BF5A58" w:rsidP="00BF5A58">
      <w:pPr>
        <w:pStyle w:val="Ttulo"/>
        <w:tabs>
          <w:tab w:val="center" w:pos="4680"/>
          <w:tab w:val="left" w:pos="7935"/>
        </w:tabs>
        <w:jc w:val="left"/>
        <w:rPr>
          <w:rFonts w:cs="Arial"/>
          <w:sz w:val="21"/>
          <w:szCs w:val="21"/>
          <w:lang w:val="es-MX"/>
        </w:rPr>
      </w:pPr>
    </w:p>
    <w:p w:rsidR="00BF5A58" w:rsidRPr="00661F02" w:rsidRDefault="00BF5A58" w:rsidP="00BF5A58">
      <w:pPr>
        <w:pStyle w:val="Ttulo"/>
        <w:tabs>
          <w:tab w:val="center" w:pos="4680"/>
          <w:tab w:val="left" w:pos="7935"/>
        </w:tabs>
        <w:jc w:val="left"/>
        <w:rPr>
          <w:rFonts w:cs="Arial"/>
          <w:sz w:val="21"/>
          <w:szCs w:val="21"/>
          <w:lang w:val="es-MX"/>
        </w:rPr>
      </w:pPr>
    </w:p>
    <w:p w:rsidR="00BF5A58" w:rsidRPr="00661F02" w:rsidRDefault="00BF5A58" w:rsidP="00BF5A58">
      <w:pPr>
        <w:pStyle w:val="Ttulo"/>
        <w:tabs>
          <w:tab w:val="center" w:pos="4680"/>
          <w:tab w:val="left" w:pos="7935"/>
        </w:tabs>
        <w:jc w:val="left"/>
        <w:rPr>
          <w:rFonts w:cs="Arial"/>
          <w:sz w:val="21"/>
          <w:szCs w:val="21"/>
          <w:lang w:val="es-MX"/>
        </w:rPr>
      </w:pPr>
    </w:p>
    <w:p w:rsidR="00BF5A58" w:rsidRPr="00661F02" w:rsidRDefault="00BF5A58" w:rsidP="00BF5A58">
      <w:pPr>
        <w:rPr>
          <w:rFonts w:ascii="Arial" w:hAnsi="Arial" w:cs="Arial"/>
          <w:sz w:val="21"/>
          <w:szCs w:val="21"/>
        </w:rPr>
      </w:pPr>
    </w:p>
    <w:p w:rsidR="00BF5A58" w:rsidRPr="00661F02" w:rsidRDefault="00BF5A58" w:rsidP="00BF5A58">
      <w:pPr>
        <w:rPr>
          <w:rFonts w:ascii="Arial" w:hAnsi="Arial" w:cs="Arial"/>
          <w:sz w:val="21"/>
          <w:szCs w:val="21"/>
        </w:rPr>
      </w:pPr>
    </w:p>
    <w:p w:rsidR="00BF5A58" w:rsidRPr="00661F02" w:rsidRDefault="00BF5A58" w:rsidP="00BF5A58">
      <w:pPr>
        <w:widowControl/>
        <w:spacing w:before="0" w:line="240" w:lineRule="auto"/>
        <w:jc w:val="left"/>
        <w:rPr>
          <w:rFonts w:ascii="Arial" w:hAnsi="Arial" w:cs="Arial"/>
          <w:b/>
          <w:sz w:val="21"/>
          <w:szCs w:val="21"/>
        </w:rPr>
      </w:pPr>
    </w:p>
    <w:p w:rsidR="00BF5A58" w:rsidRPr="00661F02" w:rsidRDefault="00BF5A58" w:rsidP="00BF5A58">
      <w:pPr>
        <w:jc w:val="center"/>
        <w:rPr>
          <w:rFonts w:ascii="Arial" w:hAnsi="Arial" w:cs="Arial"/>
          <w:b/>
          <w:sz w:val="21"/>
          <w:szCs w:val="21"/>
        </w:rPr>
      </w:pPr>
      <w:r w:rsidRPr="00661F02">
        <w:rPr>
          <w:rFonts w:ascii="Arial" w:hAnsi="Arial" w:cs="Arial"/>
          <w:b/>
          <w:sz w:val="21"/>
          <w:szCs w:val="21"/>
        </w:rPr>
        <w:t>Contenido</w:t>
      </w:r>
    </w:p>
    <w:p w:rsidR="005237CC" w:rsidRDefault="00BF5A58">
      <w:pPr>
        <w:pStyle w:val="TD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</w:pPr>
      <w:r w:rsidRPr="00A82AE0">
        <w:rPr>
          <w:rFonts w:ascii="Arial" w:hAnsi="Arial" w:cs="Arial"/>
          <w:sz w:val="22"/>
          <w:szCs w:val="22"/>
        </w:rPr>
        <w:fldChar w:fldCharType="begin"/>
      </w:r>
      <w:r w:rsidRPr="00A82AE0">
        <w:rPr>
          <w:rFonts w:ascii="Arial" w:hAnsi="Arial" w:cs="Arial"/>
          <w:sz w:val="22"/>
          <w:szCs w:val="22"/>
        </w:rPr>
        <w:instrText xml:space="preserve"> TOC \o "1-3" </w:instrText>
      </w:r>
      <w:r w:rsidRPr="00A82AE0">
        <w:rPr>
          <w:rFonts w:ascii="Arial" w:hAnsi="Arial" w:cs="Arial"/>
          <w:sz w:val="22"/>
          <w:szCs w:val="22"/>
        </w:rPr>
        <w:fldChar w:fldCharType="separate"/>
      </w:r>
      <w:r w:rsidR="005237CC" w:rsidRPr="008947CA">
        <w:rPr>
          <w:rFonts w:cs="Arial"/>
          <w:noProof/>
        </w:rPr>
        <w:t>1.</w:t>
      </w:r>
      <w:r w:rsidR="005237CC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  <w:tab/>
      </w:r>
      <w:r w:rsidR="005237CC" w:rsidRPr="008947CA">
        <w:rPr>
          <w:rFonts w:cs="Arial"/>
          <w:noProof/>
        </w:rPr>
        <w:t>Caso de Uso: Reactivar.</w:t>
      </w:r>
      <w:r w:rsidR="005237CC">
        <w:rPr>
          <w:noProof/>
        </w:rPr>
        <w:tab/>
      </w:r>
      <w:r w:rsidR="005237CC">
        <w:rPr>
          <w:noProof/>
        </w:rPr>
        <w:fldChar w:fldCharType="begin"/>
      </w:r>
      <w:r w:rsidR="005237CC">
        <w:rPr>
          <w:noProof/>
        </w:rPr>
        <w:instrText xml:space="preserve"> PAGEREF _Toc387763693 \h </w:instrText>
      </w:r>
      <w:r w:rsidR="005237CC">
        <w:rPr>
          <w:noProof/>
        </w:rPr>
      </w:r>
      <w:r w:rsidR="005237CC">
        <w:rPr>
          <w:noProof/>
        </w:rPr>
        <w:fldChar w:fldCharType="separate"/>
      </w:r>
      <w:r w:rsidR="005237CC">
        <w:rPr>
          <w:noProof/>
        </w:rPr>
        <w:t>4</w:t>
      </w:r>
      <w:r w:rsidR="005237CC">
        <w:rPr>
          <w:noProof/>
        </w:rPr>
        <w:fldChar w:fldCharType="end"/>
      </w:r>
    </w:p>
    <w:p w:rsidR="005237CC" w:rsidRDefault="005237CC">
      <w:pPr>
        <w:pStyle w:val="TD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8947CA">
        <w:rPr>
          <w:rFonts w:cs="Arial"/>
          <w:noProof/>
        </w:rPr>
        <w:t>1.1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8947CA">
        <w:rPr>
          <w:rFonts w:cs="Arial"/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_Toc387763694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237CC" w:rsidRDefault="005237CC">
      <w:pPr>
        <w:pStyle w:val="TD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8947CA">
        <w:rPr>
          <w:rFonts w:cs="Arial"/>
          <w:noProof/>
        </w:rPr>
        <w:t>1.2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8947CA">
        <w:rPr>
          <w:rFonts w:cs="Arial"/>
          <w:noProof/>
        </w:rPr>
        <w:t>Reglas de Negocio que aplican en este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_Toc387763695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237CC" w:rsidRDefault="005237CC">
      <w:pPr>
        <w:pStyle w:val="TD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8947CA">
        <w:rPr>
          <w:rFonts w:cs="Arial"/>
          <w:noProof/>
        </w:rPr>
        <w:t>1.3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8947CA">
        <w:rPr>
          <w:rFonts w:cs="Arial"/>
          <w:noProof/>
        </w:rPr>
        <w:t>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_Toc387763696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237CC" w:rsidRDefault="005237CC">
      <w:pPr>
        <w:pStyle w:val="TD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8947CA">
        <w:rPr>
          <w:rFonts w:cs="Arial"/>
          <w:noProof/>
        </w:rPr>
        <w:t>1.4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8947CA">
        <w:rPr>
          <w:rFonts w:cs="Arial"/>
          <w:noProof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_Toc387763697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237CC" w:rsidRDefault="005237CC">
      <w:pPr>
        <w:pStyle w:val="TD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8947CA">
        <w:rPr>
          <w:rFonts w:cs="Arial"/>
          <w:noProof/>
        </w:rPr>
        <w:t>1.5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8947CA">
        <w:rPr>
          <w:rFonts w:cs="Arial"/>
          <w:noProof/>
        </w:rPr>
        <w:t>Evento que dispara el caso de us</w:t>
      </w:r>
      <w:r w:rsidRPr="008947CA">
        <w:rPr>
          <w:rFonts w:cs="Arial"/>
          <w:noProof/>
          <w:lang w:val="es-MX"/>
        </w:rPr>
        <w:t>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_Toc387763698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237CC" w:rsidRDefault="005237CC">
      <w:pPr>
        <w:pStyle w:val="TD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8947CA">
        <w:rPr>
          <w:rFonts w:cs="Arial"/>
          <w:noProof/>
        </w:rPr>
        <w:t>1.6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8947CA">
        <w:rPr>
          <w:rFonts w:cs="Arial"/>
          <w:noProof/>
          <w:lang w:val="es-MX"/>
        </w:rPr>
        <w:t>Flujo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_Toc387763699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237CC" w:rsidRDefault="005237CC">
      <w:pPr>
        <w:pStyle w:val="TD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8947CA">
        <w:rPr>
          <w:rFonts w:cs="Arial"/>
          <w:noProof/>
        </w:rPr>
        <w:t>1.7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8947CA">
        <w:rPr>
          <w:rFonts w:cs="Arial"/>
          <w:noProof/>
          <w:lang w:val="es-MX"/>
        </w:rPr>
        <w:t>Flujos Alternos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_Toc387763700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237CC" w:rsidRDefault="005237CC">
      <w:pPr>
        <w:pStyle w:val="TD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8947CA">
        <w:rPr>
          <w:rFonts w:cs="Arial"/>
          <w:noProof/>
        </w:rPr>
        <w:t>1.8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8947CA">
        <w:rPr>
          <w:rFonts w:cs="Arial"/>
          <w:noProof/>
          <w:lang w:val="es-MX"/>
        </w:rPr>
        <w:t>Excepciones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_Toc387763701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237CC" w:rsidRDefault="005237CC">
      <w:pPr>
        <w:pStyle w:val="TD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8947CA">
        <w:rPr>
          <w:rFonts w:cs="Arial"/>
          <w:noProof/>
        </w:rPr>
        <w:t>1.9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8947CA">
        <w:rPr>
          <w:rFonts w:cs="Arial"/>
          <w:noProof/>
          <w:lang w:val="es-MX"/>
        </w:rPr>
        <w:t>Post 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_Toc387763702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237CC" w:rsidRDefault="005237CC">
      <w:pPr>
        <w:pStyle w:val="TD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8947CA">
        <w:rPr>
          <w:rFonts w:cs="Arial"/>
          <w:noProof/>
        </w:rPr>
        <w:t>1.10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8947CA">
        <w:rPr>
          <w:rFonts w:cs="Arial"/>
          <w:noProof/>
          <w:lang w:val="es-MX"/>
        </w:rPr>
        <w:t>Prototipos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_Toc387763703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237CC" w:rsidRDefault="005237CC">
      <w:pPr>
        <w:pStyle w:val="TD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  <w:tab/>
      </w:r>
      <w:r>
        <w:rPr>
          <w:noProof/>
        </w:rPr>
        <w:t>Firma de aceptación del Caso de Uso: Reactivar.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_Toc387763704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F5A58" w:rsidRPr="00A82AE0" w:rsidRDefault="00BF5A58" w:rsidP="00BF5A58">
      <w:pPr>
        <w:rPr>
          <w:rFonts w:ascii="Arial" w:hAnsi="Arial" w:cs="Arial"/>
          <w:sz w:val="22"/>
          <w:szCs w:val="22"/>
        </w:rPr>
      </w:pPr>
      <w:r w:rsidRPr="00A82AE0">
        <w:rPr>
          <w:rFonts w:ascii="Arial" w:hAnsi="Arial" w:cs="Arial"/>
          <w:sz w:val="22"/>
          <w:szCs w:val="22"/>
        </w:rPr>
        <w:fldChar w:fldCharType="end"/>
      </w:r>
    </w:p>
    <w:p w:rsidR="00BF5A58" w:rsidRPr="00661F02" w:rsidRDefault="00BF5A58" w:rsidP="00BF5A58">
      <w:pPr>
        <w:rPr>
          <w:rFonts w:ascii="Arial" w:hAnsi="Arial" w:cs="Arial"/>
          <w:sz w:val="21"/>
          <w:szCs w:val="21"/>
        </w:rPr>
      </w:pPr>
    </w:p>
    <w:p w:rsidR="00BF5A58" w:rsidRPr="00661F02" w:rsidRDefault="00BF5A58" w:rsidP="00BF5A58">
      <w:pPr>
        <w:rPr>
          <w:rFonts w:ascii="Arial" w:hAnsi="Arial" w:cs="Arial"/>
          <w:sz w:val="21"/>
          <w:szCs w:val="21"/>
        </w:rPr>
      </w:pPr>
    </w:p>
    <w:p w:rsidR="00BF5A58" w:rsidRPr="00661F02" w:rsidRDefault="00BF5A58" w:rsidP="00BF5A58">
      <w:pPr>
        <w:rPr>
          <w:rFonts w:ascii="Arial" w:hAnsi="Arial" w:cs="Arial"/>
          <w:sz w:val="21"/>
          <w:szCs w:val="21"/>
        </w:rPr>
      </w:pPr>
    </w:p>
    <w:p w:rsidR="00BF5A58" w:rsidRPr="00661F02" w:rsidRDefault="00BF5A58" w:rsidP="00BF5A58">
      <w:pPr>
        <w:rPr>
          <w:rFonts w:ascii="Arial" w:hAnsi="Arial" w:cs="Arial"/>
          <w:sz w:val="21"/>
          <w:szCs w:val="21"/>
        </w:rPr>
      </w:pPr>
    </w:p>
    <w:p w:rsidR="00BF5A58" w:rsidRPr="00661F02" w:rsidRDefault="00BF5A58" w:rsidP="00BF5A58">
      <w:pPr>
        <w:rPr>
          <w:rFonts w:ascii="Arial" w:hAnsi="Arial" w:cs="Arial"/>
          <w:sz w:val="21"/>
          <w:szCs w:val="21"/>
        </w:rPr>
      </w:pPr>
    </w:p>
    <w:p w:rsidR="00BF5A58" w:rsidRPr="00661F02" w:rsidRDefault="00BF5A58" w:rsidP="00BF5A58">
      <w:pPr>
        <w:rPr>
          <w:rFonts w:ascii="Arial" w:hAnsi="Arial" w:cs="Arial"/>
          <w:sz w:val="21"/>
          <w:szCs w:val="21"/>
        </w:rPr>
      </w:pPr>
    </w:p>
    <w:p w:rsidR="00BF5A58" w:rsidRPr="00661F02" w:rsidRDefault="00BF5A58" w:rsidP="00BF5A58">
      <w:pPr>
        <w:rPr>
          <w:rFonts w:ascii="Arial" w:hAnsi="Arial" w:cs="Arial"/>
          <w:sz w:val="21"/>
          <w:szCs w:val="21"/>
        </w:rPr>
      </w:pPr>
    </w:p>
    <w:p w:rsidR="00BF5A58" w:rsidRPr="00661F02" w:rsidRDefault="00BF5A58" w:rsidP="00BF5A58">
      <w:pPr>
        <w:rPr>
          <w:rFonts w:ascii="Arial" w:hAnsi="Arial" w:cs="Arial"/>
          <w:sz w:val="21"/>
          <w:szCs w:val="21"/>
        </w:rPr>
      </w:pPr>
    </w:p>
    <w:p w:rsidR="00BF5A58" w:rsidRPr="00661F02" w:rsidRDefault="00BF5A58" w:rsidP="00BF5A58">
      <w:pPr>
        <w:rPr>
          <w:rFonts w:ascii="Arial" w:hAnsi="Arial" w:cs="Arial"/>
          <w:sz w:val="21"/>
          <w:szCs w:val="21"/>
        </w:rPr>
      </w:pPr>
    </w:p>
    <w:p w:rsidR="00BF5A58" w:rsidRDefault="00BF5A58" w:rsidP="00BF5A58">
      <w:pPr>
        <w:rPr>
          <w:rFonts w:ascii="Arial" w:hAnsi="Arial" w:cs="Arial"/>
          <w:sz w:val="21"/>
          <w:szCs w:val="21"/>
        </w:rPr>
      </w:pPr>
    </w:p>
    <w:p w:rsidR="001C76D1" w:rsidRDefault="001C76D1" w:rsidP="00BF5A58">
      <w:pPr>
        <w:rPr>
          <w:rFonts w:ascii="Arial" w:hAnsi="Arial" w:cs="Arial"/>
          <w:sz w:val="21"/>
          <w:szCs w:val="21"/>
        </w:rPr>
      </w:pPr>
    </w:p>
    <w:p w:rsidR="001C76D1" w:rsidRDefault="001C76D1" w:rsidP="00BF5A58">
      <w:pPr>
        <w:rPr>
          <w:rFonts w:ascii="Arial" w:hAnsi="Arial" w:cs="Arial"/>
          <w:sz w:val="21"/>
          <w:szCs w:val="21"/>
        </w:rPr>
      </w:pPr>
    </w:p>
    <w:p w:rsidR="001C76D1" w:rsidRDefault="001C76D1" w:rsidP="00BF5A58">
      <w:pPr>
        <w:rPr>
          <w:rFonts w:ascii="Arial" w:hAnsi="Arial" w:cs="Arial"/>
          <w:sz w:val="21"/>
          <w:szCs w:val="21"/>
        </w:rPr>
      </w:pPr>
    </w:p>
    <w:p w:rsidR="001C76D1" w:rsidRDefault="001C76D1" w:rsidP="00BF5A58">
      <w:pPr>
        <w:rPr>
          <w:rFonts w:ascii="Arial" w:hAnsi="Arial" w:cs="Arial"/>
          <w:sz w:val="21"/>
          <w:szCs w:val="21"/>
        </w:rPr>
      </w:pPr>
    </w:p>
    <w:p w:rsidR="001C76D1" w:rsidRDefault="001C76D1" w:rsidP="00BF5A58">
      <w:pPr>
        <w:rPr>
          <w:rFonts w:ascii="Arial" w:hAnsi="Arial" w:cs="Arial"/>
          <w:sz w:val="21"/>
          <w:szCs w:val="21"/>
        </w:rPr>
      </w:pPr>
    </w:p>
    <w:p w:rsidR="00BF5A58" w:rsidRDefault="00BF5A58" w:rsidP="00BF5A58">
      <w:pPr>
        <w:rPr>
          <w:rFonts w:ascii="Arial" w:hAnsi="Arial" w:cs="Arial"/>
          <w:sz w:val="21"/>
          <w:szCs w:val="21"/>
        </w:rPr>
      </w:pPr>
    </w:p>
    <w:p w:rsidR="001C76D1" w:rsidRDefault="001C76D1" w:rsidP="00BF5A58">
      <w:pPr>
        <w:rPr>
          <w:rFonts w:ascii="Arial" w:hAnsi="Arial" w:cs="Arial"/>
          <w:sz w:val="21"/>
          <w:szCs w:val="21"/>
        </w:rPr>
      </w:pPr>
    </w:p>
    <w:p w:rsidR="00BF5A58" w:rsidRPr="00661F02" w:rsidRDefault="00BF5A58" w:rsidP="00BF5A58">
      <w:pPr>
        <w:rPr>
          <w:rFonts w:ascii="Arial" w:hAnsi="Arial" w:cs="Arial"/>
          <w:sz w:val="21"/>
          <w:szCs w:val="21"/>
        </w:rPr>
      </w:pPr>
    </w:p>
    <w:p w:rsidR="00BF5A58" w:rsidRPr="00661F02" w:rsidRDefault="00BF5A58" w:rsidP="00BF5A58">
      <w:pPr>
        <w:rPr>
          <w:rFonts w:ascii="Arial" w:hAnsi="Arial" w:cs="Arial"/>
          <w:sz w:val="21"/>
          <w:szCs w:val="21"/>
        </w:rPr>
      </w:pPr>
    </w:p>
    <w:p w:rsidR="00BF5A58" w:rsidRPr="00661F02" w:rsidRDefault="00BF5A58" w:rsidP="00BF5A58">
      <w:pPr>
        <w:rPr>
          <w:rFonts w:ascii="Arial" w:hAnsi="Arial" w:cs="Arial"/>
          <w:sz w:val="21"/>
          <w:szCs w:val="21"/>
        </w:rPr>
      </w:pPr>
    </w:p>
    <w:p w:rsidR="00BF5A58" w:rsidRPr="00661F02" w:rsidRDefault="00BF5A58" w:rsidP="00BF5A58">
      <w:pPr>
        <w:rPr>
          <w:rFonts w:ascii="Arial" w:hAnsi="Arial" w:cs="Arial"/>
          <w:sz w:val="21"/>
          <w:szCs w:val="21"/>
        </w:rPr>
      </w:pPr>
    </w:p>
    <w:p w:rsidR="00BF5A58" w:rsidRPr="00661F02" w:rsidRDefault="00BF5A58" w:rsidP="00BF5A58">
      <w:pPr>
        <w:widowControl/>
        <w:spacing w:before="0" w:line="240" w:lineRule="auto"/>
        <w:jc w:val="left"/>
        <w:rPr>
          <w:rFonts w:ascii="Arial" w:hAnsi="Arial" w:cs="Arial"/>
          <w:b/>
          <w:sz w:val="21"/>
          <w:szCs w:val="21"/>
        </w:rPr>
      </w:pPr>
      <w:bookmarkStart w:id="2" w:name="_Toc225073564"/>
    </w:p>
    <w:p w:rsidR="00BF5A58" w:rsidRPr="000945E0" w:rsidRDefault="00BF5A58" w:rsidP="00BF5A58">
      <w:pPr>
        <w:pStyle w:val="Ttulo1"/>
        <w:rPr>
          <w:rFonts w:cs="Arial"/>
          <w:sz w:val="21"/>
          <w:szCs w:val="21"/>
        </w:rPr>
      </w:pPr>
      <w:bookmarkStart w:id="3" w:name="_Toc387763693"/>
      <w:r w:rsidRPr="000945E0">
        <w:rPr>
          <w:rFonts w:cs="Arial"/>
          <w:sz w:val="21"/>
          <w:szCs w:val="21"/>
        </w:rPr>
        <w:t>Caso de Uso</w:t>
      </w:r>
      <w:bookmarkEnd w:id="2"/>
      <w:r w:rsidRPr="000945E0">
        <w:rPr>
          <w:rFonts w:cs="Arial"/>
          <w:sz w:val="21"/>
          <w:szCs w:val="21"/>
        </w:rPr>
        <w:t xml:space="preserve">: </w:t>
      </w:r>
      <w:r w:rsidR="00F230A8">
        <w:rPr>
          <w:rFonts w:cs="Arial"/>
          <w:sz w:val="21"/>
          <w:szCs w:val="21"/>
        </w:rPr>
        <w:t>Re</w:t>
      </w:r>
      <w:r w:rsidR="0085365B">
        <w:rPr>
          <w:rFonts w:cs="Arial"/>
          <w:sz w:val="21"/>
          <w:szCs w:val="21"/>
        </w:rPr>
        <w:t>a</w:t>
      </w:r>
      <w:r w:rsidR="00B25745">
        <w:rPr>
          <w:rFonts w:cs="Arial"/>
          <w:sz w:val="21"/>
          <w:szCs w:val="21"/>
        </w:rPr>
        <w:t>ctivar.</w:t>
      </w:r>
      <w:bookmarkEnd w:id="3"/>
    </w:p>
    <w:p w:rsidR="00BF5A58" w:rsidRPr="000945E0" w:rsidRDefault="00BF5A58" w:rsidP="00BF5A58">
      <w:pPr>
        <w:pStyle w:val="Ttulo2"/>
        <w:rPr>
          <w:rFonts w:cs="Arial"/>
          <w:sz w:val="21"/>
          <w:szCs w:val="21"/>
        </w:rPr>
      </w:pPr>
      <w:bookmarkStart w:id="4" w:name="_Toc225073565"/>
      <w:bookmarkStart w:id="5" w:name="_Toc387763694"/>
      <w:r w:rsidRPr="000945E0">
        <w:rPr>
          <w:rFonts w:cs="Arial"/>
          <w:sz w:val="21"/>
          <w:szCs w:val="21"/>
        </w:rPr>
        <w:t>Objetivo</w:t>
      </w:r>
      <w:bookmarkEnd w:id="4"/>
      <w:bookmarkEnd w:id="5"/>
    </w:p>
    <w:p w:rsidR="00BF5A58" w:rsidRPr="00746FD4" w:rsidRDefault="00264C94" w:rsidP="00BF5A58">
      <w:pPr>
        <w:rPr>
          <w:rFonts w:cs="Arial"/>
          <w:szCs w:val="20"/>
        </w:rPr>
      </w:pPr>
      <w:bookmarkStart w:id="6" w:name="_Toc202241571"/>
      <w:r w:rsidRPr="00746FD4">
        <w:rPr>
          <w:rFonts w:cs="Arial"/>
          <w:szCs w:val="20"/>
          <w:lang w:val="es-MX"/>
        </w:rPr>
        <w:t>Describe</w:t>
      </w:r>
      <w:r w:rsidR="00BF5A58" w:rsidRPr="00746FD4">
        <w:rPr>
          <w:rFonts w:cs="Arial"/>
          <w:szCs w:val="20"/>
          <w:lang w:val="es-MX"/>
        </w:rPr>
        <w:t xml:space="preserve"> de forma detallada el proceso de </w:t>
      </w:r>
      <w:r w:rsidR="003F58E4" w:rsidRPr="00746FD4">
        <w:rPr>
          <w:rFonts w:cs="Arial"/>
          <w:szCs w:val="20"/>
          <w:lang w:val="es-MX"/>
        </w:rPr>
        <w:t xml:space="preserve">la </w:t>
      </w:r>
      <w:r w:rsidR="00F230A8">
        <w:rPr>
          <w:rFonts w:cs="Arial"/>
          <w:szCs w:val="20"/>
          <w:lang w:val="es-MX"/>
        </w:rPr>
        <w:t>re</w:t>
      </w:r>
      <w:r w:rsidR="003F2BEF">
        <w:rPr>
          <w:rFonts w:cs="Arial"/>
          <w:szCs w:val="20"/>
          <w:lang w:val="es-MX"/>
        </w:rPr>
        <w:t>activación</w:t>
      </w:r>
      <w:r w:rsidR="00F230A8">
        <w:rPr>
          <w:rFonts w:cs="Arial"/>
          <w:szCs w:val="20"/>
          <w:lang w:val="es-MX"/>
        </w:rPr>
        <w:t xml:space="preserve"> de </w:t>
      </w:r>
      <w:r w:rsidR="003F2BEF">
        <w:rPr>
          <w:rFonts w:cs="Arial"/>
          <w:szCs w:val="20"/>
          <w:lang w:val="es-MX"/>
        </w:rPr>
        <w:t>solicitudes</w:t>
      </w:r>
      <w:r w:rsidR="00BF5A58" w:rsidRPr="00746FD4">
        <w:rPr>
          <w:rFonts w:cs="Arial"/>
          <w:szCs w:val="20"/>
          <w:lang w:val="es-MX"/>
        </w:rPr>
        <w:t xml:space="preserve">, así como </w:t>
      </w:r>
      <w:r w:rsidRPr="00746FD4">
        <w:rPr>
          <w:rFonts w:cs="Arial"/>
          <w:szCs w:val="20"/>
          <w:lang w:val="es-MX"/>
        </w:rPr>
        <w:t xml:space="preserve">los escenarios y validaciones que debe </w:t>
      </w:r>
      <w:r w:rsidR="00BF5A58" w:rsidRPr="00746FD4">
        <w:rPr>
          <w:rFonts w:cs="Arial"/>
          <w:szCs w:val="20"/>
          <w:lang w:val="es-MX"/>
        </w:rPr>
        <w:t>cumplir.</w:t>
      </w:r>
    </w:p>
    <w:p w:rsidR="003778E4" w:rsidRDefault="00BF5A58" w:rsidP="008B6C31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Fonts w:cs="Arial"/>
          <w:sz w:val="21"/>
          <w:szCs w:val="21"/>
          <w:lang w:val="es-MX"/>
        </w:rPr>
      </w:pPr>
      <w:bookmarkStart w:id="7" w:name="_Toc387763695"/>
      <w:bookmarkStart w:id="8" w:name="_Toc225073566"/>
      <w:r w:rsidRPr="000945E0">
        <w:rPr>
          <w:rFonts w:cs="Arial"/>
          <w:sz w:val="21"/>
          <w:szCs w:val="21"/>
        </w:rPr>
        <w:t>Reglas de Negocio que aplican en este caso de uso</w:t>
      </w:r>
      <w:bookmarkEnd w:id="7"/>
      <w:r w:rsidRPr="000945E0">
        <w:rPr>
          <w:rFonts w:cs="Arial"/>
          <w:sz w:val="21"/>
          <w:szCs w:val="21"/>
        </w:rPr>
        <w:t xml:space="preserve"> </w:t>
      </w:r>
      <w:bookmarkEnd w:id="8"/>
    </w:p>
    <w:p w:rsidR="00892C0B" w:rsidRPr="00892C0B" w:rsidRDefault="00892C0B" w:rsidP="00892C0B">
      <w:pPr>
        <w:rPr>
          <w:lang w:val="es-MX"/>
        </w:rPr>
      </w:pPr>
    </w:p>
    <w:p w:rsidR="00123FB9" w:rsidRPr="00123FB9" w:rsidRDefault="00123FB9" w:rsidP="007A7FD3">
      <w:pPr>
        <w:pStyle w:val="Sinespaciado"/>
        <w:numPr>
          <w:ilvl w:val="0"/>
          <w:numId w:val="2"/>
        </w:numPr>
        <w:rPr>
          <w:rFonts w:cs="Arial"/>
          <w:szCs w:val="20"/>
        </w:rPr>
      </w:pPr>
      <w:r>
        <w:rPr>
          <w:rFonts w:cs="Arial"/>
          <w:szCs w:val="20"/>
        </w:rPr>
        <w:t>Se ap</w:t>
      </w:r>
      <w:r w:rsidR="007A7FD3">
        <w:rPr>
          <w:rFonts w:cs="Arial"/>
          <w:szCs w:val="20"/>
        </w:rPr>
        <w:t>licarán las validaciones de RPU</w:t>
      </w:r>
      <w:r>
        <w:rPr>
          <w:rFonts w:cs="Arial"/>
          <w:szCs w:val="20"/>
        </w:rPr>
        <w:t xml:space="preserve"> </w:t>
      </w:r>
      <w:r w:rsidRPr="007A7FD3">
        <w:rPr>
          <w:rFonts w:cs="Arial"/>
          <w:i/>
          <w:szCs w:val="20"/>
        </w:rPr>
        <w:t>(</w:t>
      </w:r>
      <w:r w:rsidR="007A7FD3" w:rsidRPr="007A7FD3">
        <w:rPr>
          <w:rFonts w:cs="Arial"/>
          <w:i/>
          <w:szCs w:val="20"/>
        </w:rPr>
        <w:t>Ver Validaciones RPU.docx</w:t>
      </w:r>
      <w:r w:rsidRPr="007A7FD3">
        <w:rPr>
          <w:rFonts w:cs="Arial"/>
          <w:i/>
          <w:szCs w:val="20"/>
        </w:rPr>
        <w:t>)</w:t>
      </w:r>
    </w:p>
    <w:p w:rsidR="00CC5000" w:rsidRPr="00CC5000" w:rsidRDefault="00892C0B" w:rsidP="00CC5000">
      <w:pPr>
        <w:pStyle w:val="Sinespaciado"/>
        <w:numPr>
          <w:ilvl w:val="0"/>
          <w:numId w:val="2"/>
        </w:numPr>
        <w:rPr>
          <w:rFonts w:cs="Arial"/>
          <w:szCs w:val="20"/>
        </w:rPr>
      </w:pPr>
      <w:r>
        <w:rPr>
          <w:rFonts w:cs="Arial"/>
          <w:szCs w:val="20"/>
        </w:rPr>
        <w:t>La reactivación es regresar el estatus de la solicitud cancelada a la última etapa en la que se encontraba.</w:t>
      </w:r>
    </w:p>
    <w:p w:rsidR="00DB72C1" w:rsidRPr="00DB72C1" w:rsidRDefault="00D35797" w:rsidP="00DB72C1">
      <w:pPr>
        <w:pStyle w:val="Sinespaciado"/>
        <w:numPr>
          <w:ilvl w:val="0"/>
          <w:numId w:val="2"/>
        </w:numPr>
        <w:rPr>
          <w:rFonts w:cs="Arial"/>
          <w:szCs w:val="20"/>
        </w:rPr>
      </w:pPr>
      <w:r w:rsidRPr="00DB72C1">
        <w:rPr>
          <w:lang w:val="es-MX"/>
        </w:rPr>
        <w:t>No</w:t>
      </w:r>
      <w:r w:rsidR="00892C0B" w:rsidRPr="00DB72C1">
        <w:rPr>
          <w:lang w:val="es-MX"/>
        </w:rPr>
        <w:t xml:space="preserve"> debe de</w:t>
      </w:r>
      <w:r w:rsidRPr="00DB72C1">
        <w:rPr>
          <w:lang w:val="es-MX"/>
        </w:rPr>
        <w:t xml:space="preserve"> </w:t>
      </w:r>
      <w:r w:rsidR="00133B8B" w:rsidRPr="00DB72C1">
        <w:rPr>
          <w:lang w:val="es-MX"/>
        </w:rPr>
        <w:t>existir</w:t>
      </w:r>
      <w:r w:rsidRPr="00DB72C1">
        <w:rPr>
          <w:lang w:val="es-MX"/>
        </w:rPr>
        <w:t xml:space="preserve"> RPU con solicitud activa. </w:t>
      </w:r>
    </w:p>
    <w:p w:rsidR="00DB72C1" w:rsidRPr="00DB72C1" w:rsidRDefault="00ED6418" w:rsidP="00DB72C1">
      <w:pPr>
        <w:pStyle w:val="Sinespaciado"/>
        <w:numPr>
          <w:ilvl w:val="0"/>
          <w:numId w:val="2"/>
        </w:numPr>
        <w:rPr>
          <w:rFonts w:cs="Arial"/>
          <w:szCs w:val="20"/>
        </w:rPr>
      </w:pPr>
      <w:r w:rsidRPr="00DB72C1">
        <w:rPr>
          <w:lang w:val="es-MX"/>
        </w:rPr>
        <w:t>Sólo se puede reactivar la última solicitud del RPU si esta estuvo en un estatus activo.</w:t>
      </w:r>
    </w:p>
    <w:p w:rsidR="006357A9" w:rsidRPr="00CC5000" w:rsidRDefault="006357A9" w:rsidP="00DB72C1">
      <w:pPr>
        <w:pStyle w:val="Sinespaciado"/>
        <w:numPr>
          <w:ilvl w:val="0"/>
          <w:numId w:val="2"/>
        </w:numPr>
        <w:rPr>
          <w:rFonts w:cs="Arial"/>
          <w:szCs w:val="20"/>
        </w:rPr>
      </w:pPr>
      <w:r w:rsidRPr="00DB72C1">
        <w:rPr>
          <w:lang w:val="es-MX"/>
        </w:rPr>
        <w:t xml:space="preserve">Verificar que </w:t>
      </w:r>
      <w:r w:rsidR="00740A1D">
        <w:rPr>
          <w:lang w:val="es-MX"/>
        </w:rPr>
        <w:t>el distribuidor (Sucursal/Matriz)  se encuentre activo</w:t>
      </w:r>
      <w:r w:rsidRPr="00DB72C1">
        <w:rPr>
          <w:lang w:val="es-MX"/>
        </w:rPr>
        <w:t>, de lo contrario no se puede</w:t>
      </w:r>
      <w:r w:rsidR="007402DC" w:rsidRPr="00DB72C1">
        <w:rPr>
          <w:lang w:val="es-MX"/>
        </w:rPr>
        <w:t xml:space="preserve"> realizar la reactivación</w:t>
      </w:r>
      <w:r w:rsidRPr="00DB72C1">
        <w:rPr>
          <w:lang w:val="es-MX"/>
        </w:rPr>
        <w:t>.</w:t>
      </w:r>
    </w:p>
    <w:p w:rsidR="00CC5000" w:rsidRPr="00CC5000" w:rsidRDefault="00CC5000" w:rsidP="00CC5000">
      <w:pPr>
        <w:pStyle w:val="Sinespaciado"/>
        <w:numPr>
          <w:ilvl w:val="0"/>
          <w:numId w:val="2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En caso de que la solicitud cuente con equipos de alta eficiencia solicitados y estos ya no se encuentren activos en la base de datos, estos se presentaran en la solicitud. </w:t>
      </w:r>
    </w:p>
    <w:p w:rsidR="008B34EC" w:rsidRDefault="008B34EC" w:rsidP="008B34EC">
      <w:pPr>
        <w:pStyle w:val="Sinespaciado"/>
        <w:numPr>
          <w:ilvl w:val="0"/>
          <w:numId w:val="2"/>
        </w:numPr>
        <w:rPr>
          <w:rFonts w:cs="Arial"/>
          <w:szCs w:val="20"/>
        </w:rPr>
      </w:pPr>
      <w:r w:rsidRPr="00877DD2">
        <w:rPr>
          <w:rFonts w:cs="Arial"/>
          <w:szCs w:val="20"/>
        </w:rPr>
        <w:t>Solo se deberá permitir una reactivación por solicitud</w:t>
      </w:r>
      <w:r w:rsidR="00892C0B">
        <w:rPr>
          <w:rFonts w:cs="Arial"/>
          <w:szCs w:val="20"/>
        </w:rPr>
        <w:t xml:space="preserve"> así mismo se incluirá un contador como variable global</w:t>
      </w:r>
      <w:r w:rsidR="00133B8B">
        <w:rPr>
          <w:rFonts w:cs="Arial"/>
          <w:szCs w:val="20"/>
        </w:rPr>
        <w:t xml:space="preserve"> 1</w:t>
      </w:r>
      <w:r>
        <w:rPr>
          <w:rFonts w:cs="Arial"/>
          <w:szCs w:val="20"/>
        </w:rPr>
        <w:t>.</w:t>
      </w:r>
    </w:p>
    <w:p w:rsidR="00671DEA" w:rsidRDefault="007402DC" w:rsidP="00671DEA">
      <w:pPr>
        <w:pStyle w:val="Sinespaciado"/>
        <w:numPr>
          <w:ilvl w:val="0"/>
          <w:numId w:val="2"/>
        </w:numPr>
        <w:rPr>
          <w:rFonts w:cs="Arial"/>
          <w:szCs w:val="20"/>
        </w:rPr>
      </w:pPr>
      <w:r w:rsidRPr="007402DC">
        <w:rPr>
          <w:rFonts w:cs="Arial"/>
          <w:szCs w:val="20"/>
        </w:rPr>
        <w:t>Validar</w:t>
      </w:r>
      <w:r w:rsidR="00133B8B">
        <w:rPr>
          <w:rFonts w:cs="Arial"/>
          <w:szCs w:val="20"/>
        </w:rPr>
        <w:t xml:space="preserve"> que</w:t>
      </w:r>
      <w:r w:rsidRPr="007402DC">
        <w:rPr>
          <w:rFonts w:cs="Arial"/>
          <w:szCs w:val="20"/>
        </w:rPr>
        <w:t xml:space="preserve"> el número de días desde la cancelación</w:t>
      </w:r>
      <w:r>
        <w:rPr>
          <w:rFonts w:cs="Arial"/>
          <w:szCs w:val="20"/>
        </w:rPr>
        <w:t xml:space="preserve"> sea menor a la variable global de 30 días para la reactivación.</w:t>
      </w:r>
      <w:r w:rsidR="00133B8B">
        <w:rPr>
          <w:rFonts w:cs="Arial"/>
          <w:szCs w:val="20"/>
        </w:rPr>
        <w:t xml:space="preserve"> Si la consulta crediticia es menor a 30 </w:t>
      </w:r>
      <w:r w:rsidR="006B2F8A">
        <w:rPr>
          <w:rFonts w:cs="Arial"/>
          <w:szCs w:val="20"/>
        </w:rPr>
        <w:t>días (</w:t>
      </w:r>
      <w:r w:rsidR="00133B8B">
        <w:rPr>
          <w:rFonts w:cs="Arial"/>
          <w:szCs w:val="20"/>
        </w:rPr>
        <w:t>variable global) la solicitud se deja en el estatus al momento de la cancelación.</w:t>
      </w:r>
      <w:r w:rsidR="006B2F8A">
        <w:rPr>
          <w:rFonts w:cs="Arial"/>
          <w:szCs w:val="20"/>
        </w:rPr>
        <w:t xml:space="preserve"> </w:t>
      </w:r>
      <w:r w:rsidR="00133B8B">
        <w:rPr>
          <w:rFonts w:cs="Arial"/>
          <w:szCs w:val="20"/>
        </w:rPr>
        <w:t xml:space="preserve">Si la consulta crediticia es mayor a los 30 </w:t>
      </w:r>
      <w:r w:rsidR="006B2F8A">
        <w:rPr>
          <w:rFonts w:cs="Arial"/>
          <w:szCs w:val="20"/>
        </w:rPr>
        <w:t>días</w:t>
      </w:r>
      <w:r w:rsidR="00133B8B">
        <w:rPr>
          <w:rFonts w:cs="Arial"/>
          <w:szCs w:val="20"/>
        </w:rPr>
        <w:t xml:space="preserve"> (variable global)</w:t>
      </w:r>
      <w:r w:rsidR="006B2F8A">
        <w:rPr>
          <w:rFonts w:cs="Arial"/>
          <w:szCs w:val="20"/>
        </w:rPr>
        <w:t xml:space="preserve"> se borra la consulta crediticia y la solicitud queda en estatus pendiente. </w:t>
      </w:r>
      <w:r w:rsidR="00DB72C1">
        <w:t>A</w:t>
      </w:r>
      <w:r w:rsidR="00DB72C1" w:rsidRPr="00DB72C1">
        <w:rPr>
          <w:rFonts w:cs="Arial"/>
          <w:szCs w:val="20"/>
        </w:rPr>
        <w:t>parecer</w:t>
      </w:r>
      <w:r w:rsidR="00DB72C1">
        <w:rPr>
          <w:rFonts w:cs="Arial"/>
          <w:szCs w:val="20"/>
        </w:rPr>
        <w:t>á</w:t>
      </w:r>
      <w:r w:rsidR="00DB72C1" w:rsidRPr="00DB72C1">
        <w:rPr>
          <w:rFonts w:cs="Arial"/>
          <w:szCs w:val="20"/>
        </w:rPr>
        <w:t xml:space="preserve"> un mensaje de confirmación</w:t>
      </w:r>
      <w:r w:rsidR="00DB72C1">
        <w:rPr>
          <w:rFonts w:cs="Arial"/>
          <w:szCs w:val="20"/>
        </w:rPr>
        <w:t xml:space="preserve">: </w:t>
      </w:r>
      <w:r w:rsidR="0060478E">
        <w:rPr>
          <w:rFonts w:cs="Arial"/>
          <w:szCs w:val="20"/>
        </w:rPr>
        <w:t>“Para reactivar esta solicitud se requiere borrar la consulta crediticia” (Continuar o cancelar)</w:t>
      </w:r>
      <w:r w:rsidR="00DB72C1" w:rsidRPr="00DB72C1">
        <w:rPr>
          <w:rFonts w:cs="Arial"/>
          <w:szCs w:val="20"/>
        </w:rPr>
        <w:t xml:space="preserve"> </w:t>
      </w:r>
      <w:r w:rsidR="00DB72C1">
        <w:rPr>
          <w:rFonts w:cs="Arial"/>
          <w:szCs w:val="20"/>
        </w:rPr>
        <w:t>registrando en el log el usuario que borro la</w:t>
      </w:r>
      <w:r w:rsidR="00DB72C1" w:rsidRPr="00DB72C1">
        <w:rPr>
          <w:rFonts w:cs="Arial"/>
          <w:szCs w:val="20"/>
        </w:rPr>
        <w:t xml:space="preserve"> consulta crediticia.</w:t>
      </w:r>
      <w:r w:rsidR="00671DEA" w:rsidRPr="00671DEA">
        <w:rPr>
          <w:rFonts w:cs="Arial"/>
          <w:szCs w:val="20"/>
        </w:rPr>
        <w:t xml:space="preserve"> </w:t>
      </w:r>
      <w:r w:rsidR="0060478E">
        <w:rPr>
          <w:rFonts w:cs="Arial"/>
          <w:szCs w:val="20"/>
        </w:rPr>
        <w:t>Este mensaje aparecerá en el Monitor de crédito. Si se ha elegido cancelar, la solicitud no se reactivará.</w:t>
      </w:r>
    </w:p>
    <w:p w:rsidR="00671DEA" w:rsidRPr="007402DC" w:rsidRDefault="00671DEA" w:rsidP="00671DEA">
      <w:pPr>
        <w:pStyle w:val="Sinespaciado"/>
        <w:numPr>
          <w:ilvl w:val="0"/>
          <w:numId w:val="2"/>
        </w:numPr>
        <w:rPr>
          <w:rFonts w:cs="Arial"/>
          <w:szCs w:val="20"/>
        </w:rPr>
      </w:pPr>
      <w:r>
        <w:rPr>
          <w:rFonts w:cs="Arial"/>
          <w:szCs w:val="20"/>
        </w:rPr>
        <w:t>Sin consulta crediticia se deja en pendiente.</w:t>
      </w:r>
    </w:p>
    <w:p w:rsidR="00671DEA" w:rsidRDefault="007402DC" w:rsidP="007402DC">
      <w:pPr>
        <w:pStyle w:val="Sinespaciado"/>
        <w:numPr>
          <w:ilvl w:val="0"/>
          <w:numId w:val="2"/>
        </w:numPr>
        <w:rPr>
          <w:rFonts w:cs="Arial"/>
          <w:szCs w:val="20"/>
        </w:rPr>
      </w:pPr>
      <w:r w:rsidRPr="007402DC">
        <w:rPr>
          <w:rFonts w:cs="Arial"/>
          <w:szCs w:val="20"/>
        </w:rPr>
        <w:t xml:space="preserve">Si la reactivación requiere volver a hacer la consulta crediticia se deberá validar </w:t>
      </w:r>
      <w:r>
        <w:rPr>
          <w:rFonts w:cs="Arial"/>
          <w:szCs w:val="20"/>
        </w:rPr>
        <w:t xml:space="preserve"> las tres </w:t>
      </w:r>
      <w:r w:rsidRPr="007402DC">
        <w:rPr>
          <w:rFonts w:cs="Arial"/>
          <w:szCs w:val="20"/>
        </w:rPr>
        <w:t>consultas</w:t>
      </w:r>
      <w:r>
        <w:rPr>
          <w:rFonts w:cs="Arial"/>
          <w:szCs w:val="20"/>
        </w:rPr>
        <w:t xml:space="preserve"> c</w:t>
      </w:r>
      <w:r w:rsidRPr="007402DC">
        <w:rPr>
          <w:rFonts w:cs="Arial"/>
          <w:szCs w:val="20"/>
        </w:rPr>
        <w:t>rediticias permitidas</w:t>
      </w:r>
      <w:r>
        <w:rPr>
          <w:rFonts w:cs="Arial"/>
          <w:szCs w:val="20"/>
        </w:rPr>
        <w:t xml:space="preserve"> como variable global</w:t>
      </w:r>
      <w:r w:rsidRPr="007402DC">
        <w:rPr>
          <w:rFonts w:cs="Arial"/>
          <w:szCs w:val="20"/>
        </w:rPr>
        <w:t>.</w:t>
      </w:r>
      <w:r w:rsidR="00671DEA" w:rsidRPr="00671DEA">
        <w:rPr>
          <w:rFonts w:cs="Arial"/>
          <w:szCs w:val="20"/>
        </w:rPr>
        <w:t xml:space="preserve"> </w:t>
      </w:r>
      <w:r w:rsidR="0060478E">
        <w:rPr>
          <w:rFonts w:cs="Arial"/>
          <w:szCs w:val="20"/>
        </w:rPr>
        <w:t>Si la consulta tiene tres consultas crediticias, aparecerá un mensaje: “Esta solicitud ya cuenta con tres consultas crediticias por lo que no se reactivará” (Aceptar)</w:t>
      </w:r>
    </w:p>
    <w:p w:rsidR="00AF68AA" w:rsidRDefault="003F2BEF" w:rsidP="00F230A8">
      <w:pPr>
        <w:pStyle w:val="Sinespaciado"/>
        <w:numPr>
          <w:ilvl w:val="0"/>
          <w:numId w:val="2"/>
        </w:numPr>
        <w:rPr>
          <w:rFonts w:cs="Arial"/>
          <w:szCs w:val="20"/>
        </w:rPr>
      </w:pPr>
      <w:r>
        <w:rPr>
          <w:rFonts w:cs="Arial"/>
          <w:szCs w:val="20"/>
        </w:rPr>
        <w:t>La reactivación de solicitudes sol</w:t>
      </w:r>
      <w:r w:rsidR="00892C0B">
        <w:rPr>
          <w:rFonts w:cs="Arial"/>
          <w:szCs w:val="20"/>
        </w:rPr>
        <w:t>o la podrá realizar el perfil</w:t>
      </w:r>
      <w:r>
        <w:rPr>
          <w:rFonts w:cs="Arial"/>
          <w:szCs w:val="20"/>
        </w:rPr>
        <w:t xml:space="preserve"> FIDE Central</w:t>
      </w:r>
      <w:r w:rsidR="00133B8B">
        <w:rPr>
          <w:rFonts w:cs="Arial"/>
          <w:szCs w:val="20"/>
        </w:rPr>
        <w:t>. S</w:t>
      </w:r>
      <w:r w:rsidR="008B34EC">
        <w:rPr>
          <w:rFonts w:cs="Arial"/>
          <w:szCs w:val="20"/>
        </w:rPr>
        <w:t>i el distribuidor cancela la solicitud esta no se podrá reactivar</w:t>
      </w:r>
      <w:r>
        <w:rPr>
          <w:rFonts w:cs="Arial"/>
          <w:szCs w:val="20"/>
        </w:rPr>
        <w:t>.</w:t>
      </w:r>
    </w:p>
    <w:p w:rsidR="008B34EC" w:rsidRDefault="003F2BEF" w:rsidP="008B34EC">
      <w:pPr>
        <w:pStyle w:val="Sinespaciado"/>
        <w:numPr>
          <w:ilvl w:val="0"/>
          <w:numId w:val="2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La reactivación </w:t>
      </w:r>
      <w:r w:rsidR="00D35797">
        <w:rPr>
          <w:rFonts w:cs="Arial"/>
          <w:szCs w:val="20"/>
        </w:rPr>
        <w:t>solo</w:t>
      </w:r>
      <w:r>
        <w:rPr>
          <w:rFonts w:cs="Arial"/>
          <w:szCs w:val="20"/>
        </w:rPr>
        <w:t xml:space="preserve"> se podrá realizar cuando</w:t>
      </w:r>
      <w:r w:rsidR="00EB6683">
        <w:rPr>
          <w:rFonts w:cs="Arial"/>
          <w:szCs w:val="20"/>
        </w:rPr>
        <w:t xml:space="preserve"> la solicitud se haya cancelado</w:t>
      </w:r>
      <w:r w:rsidR="00ED6418">
        <w:rPr>
          <w:rFonts w:cs="Arial"/>
          <w:szCs w:val="20"/>
        </w:rPr>
        <w:t xml:space="preserve"> </w:t>
      </w:r>
      <w:r w:rsidR="008B34EC">
        <w:rPr>
          <w:rFonts w:cs="Arial"/>
          <w:szCs w:val="20"/>
        </w:rPr>
        <w:t>por:</w:t>
      </w:r>
    </w:p>
    <w:p w:rsidR="008B34EC" w:rsidRPr="008B34EC" w:rsidRDefault="008B34EC" w:rsidP="00BC7674">
      <w:pPr>
        <w:pStyle w:val="Sinespaciado"/>
        <w:numPr>
          <w:ilvl w:val="1"/>
          <w:numId w:val="2"/>
        </w:numPr>
        <w:rPr>
          <w:rFonts w:cs="Arial"/>
          <w:szCs w:val="20"/>
        </w:rPr>
      </w:pPr>
      <w:r>
        <w:rPr>
          <w:rFonts w:cs="Arial"/>
          <w:szCs w:val="20"/>
        </w:rPr>
        <w:t>M</w:t>
      </w:r>
      <w:r w:rsidRPr="008B34EC">
        <w:rPr>
          <w:rFonts w:cs="Arial"/>
          <w:szCs w:val="20"/>
        </w:rPr>
        <w:t>ás de 30 días sin actividad</w:t>
      </w:r>
      <w:r w:rsidR="008A5359">
        <w:rPr>
          <w:rFonts w:cs="Arial"/>
          <w:szCs w:val="20"/>
        </w:rPr>
        <w:t xml:space="preserve"> (solo en estatus pendiente)</w:t>
      </w:r>
      <w:r w:rsidR="0060478E">
        <w:rPr>
          <w:rFonts w:cs="Arial"/>
          <w:szCs w:val="20"/>
        </w:rPr>
        <w:t>,</w:t>
      </w:r>
      <w:r w:rsidRPr="008B34EC">
        <w:rPr>
          <w:rFonts w:cs="Arial"/>
          <w:szCs w:val="20"/>
        </w:rPr>
        <w:t xml:space="preserve"> se volver</w:t>
      </w:r>
      <w:r w:rsidR="0060478E">
        <w:rPr>
          <w:rFonts w:cs="Arial"/>
          <w:szCs w:val="20"/>
        </w:rPr>
        <w:t>á</w:t>
      </w:r>
      <w:r w:rsidRPr="008B34EC">
        <w:rPr>
          <w:rFonts w:cs="Arial"/>
          <w:szCs w:val="20"/>
        </w:rPr>
        <w:t xml:space="preserve"> a reiniciar la fecha de pendiente</w:t>
      </w:r>
      <w:r w:rsidR="0060478E">
        <w:rPr>
          <w:rFonts w:cs="Arial"/>
          <w:szCs w:val="20"/>
        </w:rPr>
        <w:t>.</w:t>
      </w:r>
    </w:p>
    <w:p w:rsidR="008B34EC" w:rsidRPr="008B34EC" w:rsidRDefault="008B34EC" w:rsidP="00BC7674">
      <w:pPr>
        <w:pStyle w:val="Sinespaciado"/>
        <w:numPr>
          <w:ilvl w:val="1"/>
          <w:numId w:val="2"/>
        </w:numPr>
        <w:rPr>
          <w:rFonts w:cs="Arial"/>
          <w:szCs w:val="20"/>
        </w:rPr>
      </w:pPr>
      <w:r w:rsidRPr="008B34EC">
        <w:rPr>
          <w:rFonts w:cs="Arial"/>
          <w:szCs w:val="20"/>
        </w:rPr>
        <w:t>Por vencimiento de la tabla de amortización</w:t>
      </w:r>
    </w:p>
    <w:p w:rsidR="008B34EC" w:rsidRPr="008B34EC" w:rsidRDefault="008B34EC" w:rsidP="00BC7674">
      <w:pPr>
        <w:pStyle w:val="Sinespaciado"/>
        <w:numPr>
          <w:ilvl w:val="1"/>
          <w:numId w:val="2"/>
        </w:numPr>
        <w:rPr>
          <w:rFonts w:cs="Arial"/>
          <w:szCs w:val="20"/>
        </w:rPr>
      </w:pPr>
      <w:r w:rsidRPr="008B34EC">
        <w:rPr>
          <w:rFonts w:cs="Arial"/>
          <w:szCs w:val="20"/>
        </w:rPr>
        <w:t>Por cancelación de FIDE</w:t>
      </w:r>
      <w:r w:rsidR="00224E49">
        <w:rPr>
          <w:rFonts w:cs="Arial"/>
          <w:szCs w:val="20"/>
        </w:rPr>
        <w:t xml:space="preserve"> (Regional, Zona)</w:t>
      </w:r>
    </w:p>
    <w:p w:rsidR="00133B8B" w:rsidRDefault="008B34EC" w:rsidP="00BC7674">
      <w:pPr>
        <w:pStyle w:val="Sinespaciado"/>
        <w:numPr>
          <w:ilvl w:val="1"/>
          <w:numId w:val="2"/>
        </w:numPr>
        <w:rPr>
          <w:rFonts w:cs="Arial"/>
          <w:szCs w:val="20"/>
        </w:rPr>
      </w:pPr>
      <w:r w:rsidRPr="008B34EC">
        <w:rPr>
          <w:rFonts w:cs="Arial"/>
          <w:szCs w:val="20"/>
        </w:rPr>
        <w:t xml:space="preserve">En los casos anteriores se </w:t>
      </w:r>
      <w:r>
        <w:rPr>
          <w:rFonts w:cs="Arial"/>
          <w:szCs w:val="20"/>
        </w:rPr>
        <w:t>volverá a calcular la fecha de la primera amortización.</w:t>
      </w:r>
    </w:p>
    <w:p w:rsidR="00877DD2" w:rsidRDefault="00877DD2" w:rsidP="00877DD2">
      <w:pPr>
        <w:pStyle w:val="Sinespaciado"/>
        <w:numPr>
          <w:ilvl w:val="0"/>
          <w:numId w:val="2"/>
        </w:numPr>
        <w:rPr>
          <w:rFonts w:cs="Arial"/>
          <w:szCs w:val="20"/>
        </w:rPr>
      </w:pPr>
      <w:r w:rsidRPr="00877DD2">
        <w:rPr>
          <w:rFonts w:cs="Arial"/>
          <w:szCs w:val="20"/>
        </w:rPr>
        <w:t xml:space="preserve">Las solicitudes que obtengan un MOP no válido, </w:t>
      </w:r>
      <w:r w:rsidR="00EB0BF1" w:rsidRPr="00DB72C1">
        <w:rPr>
          <w:rFonts w:cs="Arial"/>
          <w:szCs w:val="20"/>
        </w:rPr>
        <w:t>pasarán al estatus “MOP no válido</w:t>
      </w:r>
      <w:r w:rsidR="00EB0BF1">
        <w:rPr>
          <w:rFonts w:cs="Arial"/>
          <w:szCs w:val="20"/>
        </w:rPr>
        <w:t>”</w:t>
      </w:r>
      <w:r w:rsidRPr="00877DD2">
        <w:rPr>
          <w:rFonts w:cs="Arial"/>
          <w:szCs w:val="20"/>
        </w:rPr>
        <w:t xml:space="preserve"> y no podrán reactivarse</w:t>
      </w:r>
      <w:r>
        <w:rPr>
          <w:rFonts w:cs="Arial"/>
          <w:szCs w:val="20"/>
        </w:rPr>
        <w:t>.</w:t>
      </w:r>
    </w:p>
    <w:p w:rsidR="0060478E" w:rsidRDefault="00792148" w:rsidP="00792148">
      <w:pPr>
        <w:pStyle w:val="Sinespaciado"/>
        <w:numPr>
          <w:ilvl w:val="0"/>
          <w:numId w:val="2"/>
        </w:numPr>
        <w:rPr>
          <w:rFonts w:cs="Arial"/>
          <w:szCs w:val="20"/>
        </w:rPr>
      </w:pPr>
      <w:r w:rsidRPr="0060478E">
        <w:rPr>
          <w:rFonts w:cs="Arial"/>
          <w:szCs w:val="20"/>
        </w:rPr>
        <w:t>En caso de actualizar la tabla de amortización, deberá aparecer una alerta indicando que documentos se deben reimprimir</w:t>
      </w:r>
      <w:r w:rsidR="0060478E">
        <w:rPr>
          <w:rFonts w:cs="Arial"/>
          <w:szCs w:val="20"/>
        </w:rPr>
        <w:t>:</w:t>
      </w:r>
    </w:p>
    <w:p w:rsidR="0060478E" w:rsidRDefault="0060478E" w:rsidP="00123FB9">
      <w:pPr>
        <w:pStyle w:val="Sinespaciado"/>
        <w:numPr>
          <w:ilvl w:val="1"/>
          <w:numId w:val="2"/>
        </w:numPr>
        <w:rPr>
          <w:rFonts w:cs="Arial"/>
          <w:szCs w:val="20"/>
        </w:rPr>
      </w:pPr>
      <w:r>
        <w:rPr>
          <w:rFonts w:cs="Arial"/>
          <w:szCs w:val="20"/>
        </w:rPr>
        <w:t>Tabla de amortización</w:t>
      </w:r>
    </w:p>
    <w:p w:rsidR="0060478E" w:rsidRDefault="0060478E" w:rsidP="00123FB9">
      <w:pPr>
        <w:pStyle w:val="Sinespaciado"/>
        <w:numPr>
          <w:ilvl w:val="1"/>
          <w:numId w:val="2"/>
        </w:numPr>
        <w:rPr>
          <w:rFonts w:cs="Arial"/>
          <w:szCs w:val="20"/>
        </w:rPr>
      </w:pPr>
      <w:r>
        <w:rPr>
          <w:rFonts w:cs="Arial"/>
          <w:szCs w:val="20"/>
        </w:rPr>
        <w:t>Pagaré</w:t>
      </w:r>
    </w:p>
    <w:p w:rsidR="0060478E" w:rsidRDefault="0060478E" w:rsidP="00123FB9">
      <w:pPr>
        <w:pStyle w:val="Sinespaciado"/>
        <w:numPr>
          <w:ilvl w:val="1"/>
          <w:numId w:val="2"/>
        </w:numPr>
        <w:rPr>
          <w:rFonts w:cs="Arial"/>
          <w:szCs w:val="20"/>
        </w:rPr>
      </w:pPr>
      <w:r>
        <w:rPr>
          <w:rFonts w:cs="Arial"/>
          <w:szCs w:val="20"/>
        </w:rPr>
        <w:t>Tabla de amortización-Pagaré</w:t>
      </w:r>
    </w:p>
    <w:p w:rsidR="0060478E" w:rsidRDefault="0060478E" w:rsidP="00123FB9">
      <w:pPr>
        <w:pStyle w:val="Sinespaciado"/>
        <w:numPr>
          <w:ilvl w:val="1"/>
          <w:numId w:val="2"/>
        </w:numPr>
        <w:rPr>
          <w:rFonts w:cs="Arial"/>
          <w:szCs w:val="20"/>
        </w:rPr>
      </w:pPr>
      <w:r>
        <w:rPr>
          <w:rFonts w:cs="Arial"/>
          <w:szCs w:val="20"/>
        </w:rPr>
        <w:t>Contrato</w:t>
      </w:r>
    </w:p>
    <w:p w:rsidR="003F7E20" w:rsidRPr="0060478E" w:rsidRDefault="003F7E20" w:rsidP="00792148">
      <w:pPr>
        <w:pStyle w:val="Sinespaciado"/>
        <w:numPr>
          <w:ilvl w:val="0"/>
          <w:numId w:val="2"/>
        </w:numPr>
        <w:rPr>
          <w:rFonts w:cs="Arial"/>
          <w:szCs w:val="20"/>
        </w:rPr>
      </w:pPr>
      <w:r w:rsidRPr="0060478E">
        <w:rPr>
          <w:rFonts w:cs="Arial"/>
          <w:szCs w:val="20"/>
        </w:rPr>
        <w:t xml:space="preserve">Cuando la solicitud se reactive, solo la podrá visualizar el distribuidor que </w:t>
      </w:r>
      <w:r w:rsidR="00892C0B" w:rsidRPr="0060478E">
        <w:rPr>
          <w:rFonts w:cs="Arial"/>
          <w:szCs w:val="20"/>
        </w:rPr>
        <w:t xml:space="preserve">realizo </w:t>
      </w:r>
      <w:r w:rsidRPr="0060478E">
        <w:rPr>
          <w:rFonts w:cs="Arial"/>
          <w:szCs w:val="20"/>
        </w:rPr>
        <w:t xml:space="preserve">la </w:t>
      </w:r>
      <w:r w:rsidR="00892C0B" w:rsidRPr="0060478E">
        <w:rPr>
          <w:rFonts w:cs="Arial"/>
          <w:szCs w:val="20"/>
        </w:rPr>
        <w:t>captura</w:t>
      </w:r>
      <w:r w:rsidRPr="0060478E">
        <w:rPr>
          <w:rFonts w:cs="Arial"/>
          <w:szCs w:val="20"/>
        </w:rPr>
        <w:t>.</w:t>
      </w:r>
    </w:p>
    <w:p w:rsidR="0066299D" w:rsidRDefault="0066299D" w:rsidP="0066299D">
      <w:pPr>
        <w:pStyle w:val="Sinespaciado"/>
        <w:numPr>
          <w:ilvl w:val="0"/>
          <w:numId w:val="2"/>
        </w:numPr>
        <w:rPr>
          <w:rFonts w:cs="Arial"/>
          <w:szCs w:val="20"/>
        </w:rPr>
      </w:pPr>
      <w:r w:rsidRPr="0066299D">
        <w:rPr>
          <w:rFonts w:cs="Arial"/>
          <w:szCs w:val="20"/>
        </w:rPr>
        <w:t>No se podrá</w:t>
      </w:r>
      <w:r w:rsidR="006D5443">
        <w:rPr>
          <w:rFonts w:cs="Arial"/>
          <w:szCs w:val="20"/>
        </w:rPr>
        <w:t>n</w:t>
      </w:r>
      <w:r w:rsidRPr="0066299D">
        <w:rPr>
          <w:rFonts w:cs="Arial"/>
          <w:szCs w:val="20"/>
        </w:rPr>
        <w:t xml:space="preserve"> modificar E</w:t>
      </w:r>
      <w:r>
        <w:rPr>
          <w:rFonts w:cs="Arial"/>
          <w:szCs w:val="20"/>
        </w:rPr>
        <w:t xml:space="preserve">quipos de </w:t>
      </w:r>
      <w:r w:rsidRPr="0066299D">
        <w:rPr>
          <w:rFonts w:cs="Arial"/>
          <w:szCs w:val="20"/>
        </w:rPr>
        <w:t>B</w:t>
      </w:r>
      <w:r>
        <w:rPr>
          <w:rFonts w:cs="Arial"/>
          <w:szCs w:val="20"/>
        </w:rPr>
        <w:t>aja Eficiencia</w:t>
      </w:r>
      <w:r w:rsidRPr="0066299D">
        <w:rPr>
          <w:rFonts w:cs="Arial"/>
          <w:szCs w:val="20"/>
        </w:rPr>
        <w:t xml:space="preserve"> y E</w:t>
      </w:r>
      <w:r>
        <w:rPr>
          <w:rFonts w:cs="Arial"/>
          <w:szCs w:val="20"/>
        </w:rPr>
        <w:t xml:space="preserve">quipos de </w:t>
      </w:r>
      <w:r w:rsidRPr="0066299D">
        <w:rPr>
          <w:rFonts w:cs="Arial"/>
          <w:szCs w:val="20"/>
        </w:rPr>
        <w:t>A</w:t>
      </w:r>
      <w:r>
        <w:rPr>
          <w:rFonts w:cs="Arial"/>
          <w:szCs w:val="20"/>
        </w:rPr>
        <w:t>lta Eficiencia.</w:t>
      </w:r>
    </w:p>
    <w:p w:rsidR="0022256B" w:rsidRPr="0022256B" w:rsidRDefault="00123FB9" w:rsidP="0022256B">
      <w:pPr>
        <w:pStyle w:val="Sinespaciado"/>
        <w:numPr>
          <w:ilvl w:val="0"/>
          <w:numId w:val="2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Se deberá validar que la suma de los montos solicitados de otras solicitudes con el mismo RFC no sobre pase </w:t>
      </w:r>
      <w:r w:rsidR="00776971">
        <w:rPr>
          <w:rFonts w:cs="Arial"/>
          <w:szCs w:val="20"/>
        </w:rPr>
        <w:t xml:space="preserve">la cantidad de </w:t>
      </w:r>
      <w:r>
        <w:rPr>
          <w:rFonts w:cs="Arial"/>
          <w:szCs w:val="20"/>
        </w:rPr>
        <w:t>$350,000</w:t>
      </w:r>
      <w:r w:rsidR="001A4258">
        <w:rPr>
          <w:rFonts w:cs="Arial"/>
          <w:szCs w:val="20"/>
        </w:rPr>
        <w:t xml:space="preserve"> pesos</w:t>
      </w:r>
      <w:r>
        <w:rPr>
          <w:rFonts w:cs="Arial"/>
          <w:szCs w:val="20"/>
        </w:rPr>
        <w:t>, tomando en cuenta esta solicitud y las demás solicitudes activas con diferente RPU pero mismo RFC.</w:t>
      </w:r>
    </w:p>
    <w:p w:rsidR="0027563D" w:rsidRDefault="0027563D" w:rsidP="0066299D">
      <w:pPr>
        <w:pStyle w:val="Sinespaciado"/>
        <w:numPr>
          <w:ilvl w:val="0"/>
          <w:numId w:val="2"/>
        </w:numPr>
        <w:rPr>
          <w:rFonts w:cs="Arial"/>
          <w:szCs w:val="20"/>
        </w:rPr>
      </w:pPr>
      <w:r>
        <w:rPr>
          <w:rFonts w:cs="Arial"/>
          <w:szCs w:val="20"/>
        </w:rPr>
        <w:lastRenderedPageBreak/>
        <w:t>Se deberá validar que no cuente con una solicitud activa un RPU cuando se genere el número de solicitud  PAEEEM.</w:t>
      </w:r>
    </w:p>
    <w:p w:rsidR="0022256B" w:rsidRDefault="0022256B" w:rsidP="0066299D">
      <w:pPr>
        <w:pStyle w:val="Sinespaciado"/>
        <w:numPr>
          <w:ilvl w:val="0"/>
          <w:numId w:val="2"/>
        </w:numPr>
        <w:rPr>
          <w:rFonts w:cs="Arial"/>
          <w:szCs w:val="20"/>
        </w:rPr>
      </w:pPr>
      <w:r>
        <w:rPr>
          <w:rFonts w:cs="Arial"/>
          <w:szCs w:val="20"/>
        </w:rPr>
        <w:t>Se deberá de guardar en base de datos la fecha y hora de la creaci</w:t>
      </w:r>
      <w:r w:rsidR="00351C9F">
        <w:rPr>
          <w:rFonts w:cs="Arial"/>
          <w:szCs w:val="20"/>
        </w:rPr>
        <w:t>ón del registro de la solicitud sin que se modifique.</w:t>
      </w:r>
    </w:p>
    <w:p w:rsidR="003E4BEF" w:rsidRDefault="003E4BEF" w:rsidP="0066299D">
      <w:pPr>
        <w:pStyle w:val="Sinespaciado"/>
        <w:numPr>
          <w:ilvl w:val="0"/>
          <w:numId w:val="2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Cuando se reactive una solicitud, se deberá de descontar el monto solicitado en la meta </w:t>
      </w:r>
      <w:r w:rsidR="007D1E28">
        <w:rPr>
          <w:rFonts w:cs="Arial"/>
          <w:szCs w:val="20"/>
        </w:rPr>
        <w:t xml:space="preserve">e incentivo </w:t>
      </w:r>
      <w:r w:rsidR="007A5663">
        <w:rPr>
          <w:rFonts w:cs="Arial"/>
          <w:szCs w:val="20"/>
        </w:rPr>
        <w:t xml:space="preserve">(cuando aplique) </w:t>
      </w:r>
      <w:r>
        <w:rPr>
          <w:rFonts w:cs="Arial"/>
          <w:szCs w:val="20"/>
        </w:rPr>
        <w:t>del programa</w:t>
      </w:r>
      <w:r w:rsidR="007D1E28">
        <w:rPr>
          <w:rFonts w:cs="Arial"/>
          <w:szCs w:val="20"/>
        </w:rPr>
        <w:t>.</w:t>
      </w:r>
    </w:p>
    <w:p w:rsidR="007D1E28" w:rsidRPr="0066299D" w:rsidRDefault="007D1E28" w:rsidP="00C93B64">
      <w:pPr>
        <w:pStyle w:val="Sinespaciado"/>
        <w:ind w:left="360"/>
        <w:rPr>
          <w:rFonts w:cs="Arial"/>
          <w:szCs w:val="20"/>
        </w:rPr>
      </w:pPr>
    </w:p>
    <w:p w:rsidR="00BF5A58" w:rsidRPr="000945E0" w:rsidRDefault="00BF5A58" w:rsidP="00BF5A58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Fonts w:cs="Arial"/>
          <w:sz w:val="21"/>
          <w:szCs w:val="21"/>
          <w:lang w:val="es-MX"/>
        </w:rPr>
      </w:pPr>
      <w:bookmarkStart w:id="9" w:name="_Toc225073567"/>
      <w:bookmarkStart w:id="10" w:name="_Toc387763696"/>
      <w:r w:rsidRPr="000945E0">
        <w:rPr>
          <w:rFonts w:cs="Arial"/>
          <w:sz w:val="21"/>
          <w:szCs w:val="21"/>
        </w:rPr>
        <w:t>Actores</w:t>
      </w:r>
      <w:bookmarkEnd w:id="6"/>
      <w:bookmarkEnd w:id="9"/>
      <w:bookmarkEnd w:id="10"/>
    </w:p>
    <w:p w:rsidR="00BF5A58" w:rsidRPr="00965D74" w:rsidRDefault="00792148" w:rsidP="00BF5A58">
      <w:pPr>
        <w:pStyle w:val="Sinespaciado"/>
        <w:numPr>
          <w:ilvl w:val="0"/>
          <w:numId w:val="2"/>
        </w:numPr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FIDE Central.</w:t>
      </w:r>
    </w:p>
    <w:p w:rsidR="00BF5A58" w:rsidRPr="000945E0" w:rsidRDefault="00BF5A58" w:rsidP="00BF5A58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Fonts w:cs="Arial"/>
          <w:sz w:val="21"/>
          <w:szCs w:val="21"/>
        </w:rPr>
      </w:pPr>
      <w:bookmarkStart w:id="11" w:name="_Toc225073568"/>
      <w:bookmarkStart w:id="12" w:name="_Toc387763697"/>
      <w:r w:rsidRPr="000945E0">
        <w:rPr>
          <w:rFonts w:cs="Arial"/>
          <w:sz w:val="21"/>
          <w:szCs w:val="21"/>
        </w:rPr>
        <w:t>Precondiciones</w:t>
      </w:r>
      <w:bookmarkEnd w:id="11"/>
      <w:bookmarkEnd w:id="12"/>
    </w:p>
    <w:p w:rsidR="008B6C31" w:rsidRPr="000945E0" w:rsidRDefault="008B6C31" w:rsidP="008B6C31">
      <w:pPr>
        <w:pStyle w:val="Sinespaciado"/>
        <w:numPr>
          <w:ilvl w:val="0"/>
          <w:numId w:val="2"/>
        </w:numPr>
        <w:rPr>
          <w:rFonts w:cs="Arial"/>
          <w:szCs w:val="20"/>
        </w:rPr>
      </w:pPr>
      <w:r w:rsidRPr="000945E0">
        <w:rPr>
          <w:rFonts w:cs="Arial"/>
          <w:szCs w:val="20"/>
        </w:rPr>
        <w:t xml:space="preserve">El usuario debe de contar con un registro de alta de usuario en el sistema </w:t>
      </w:r>
    </w:p>
    <w:p w:rsidR="00BF5A58" w:rsidRPr="000945E0" w:rsidRDefault="00BF5A58" w:rsidP="00BF5A58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Fonts w:cs="Arial"/>
          <w:sz w:val="21"/>
          <w:szCs w:val="21"/>
          <w:lang w:val="es-MX"/>
        </w:rPr>
      </w:pPr>
      <w:bookmarkStart w:id="13" w:name="_Toc387763698"/>
      <w:bookmarkStart w:id="14" w:name="_Toc225073569"/>
      <w:r w:rsidRPr="000945E0">
        <w:rPr>
          <w:rFonts w:cs="Arial"/>
          <w:sz w:val="21"/>
          <w:szCs w:val="21"/>
        </w:rPr>
        <w:t>Evento que dispara el caso de us</w:t>
      </w:r>
      <w:r w:rsidRPr="000945E0">
        <w:rPr>
          <w:rFonts w:cs="Arial"/>
          <w:sz w:val="21"/>
          <w:szCs w:val="21"/>
          <w:lang w:val="es-MX"/>
        </w:rPr>
        <w:t>o</w:t>
      </w:r>
      <w:bookmarkEnd w:id="13"/>
    </w:p>
    <w:p w:rsidR="007979CC" w:rsidRDefault="00792148" w:rsidP="00746FD4">
      <w:pPr>
        <w:pStyle w:val="Sinespaciado"/>
        <w:numPr>
          <w:ilvl w:val="0"/>
          <w:numId w:val="2"/>
        </w:numPr>
        <w:rPr>
          <w:rFonts w:cs="Arial"/>
          <w:szCs w:val="20"/>
        </w:rPr>
      </w:pPr>
      <w:r>
        <w:rPr>
          <w:rFonts w:cs="Arial"/>
          <w:szCs w:val="20"/>
        </w:rPr>
        <w:t>Al ingresar la aplicación y seleccionar el menú Reactivar.</w:t>
      </w:r>
    </w:p>
    <w:p w:rsidR="00BF5A58" w:rsidRPr="000945E0" w:rsidRDefault="00BF5A58" w:rsidP="00BF5A58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Fonts w:cs="Arial"/>
          <w:sz w:val="21"/>
          <w:szCs w:val="21"/>
          <w:lang w:val="es-MX"/>
        </w:rPr>
      </w:pPr>
      <w:bookmarkStart w:id="15" w:name="_Toc387763699"/>
      <w:r w:rsidRPr="000945E0">
        <w:rPr>
          <w:rFonts w:cs="Arial"/>
          <w:sz w:val="21"/>
          <w:szCs w:val="21"/>
          <w:lang w:val="es-MX"/>
        </w:rPr>
        <w:t>Flujo</w:t>
      </w:r>
      <w:bookmarkEnd w:id="14"/>
      <w:r w:rsidRPr="000945E0">
        <w:rPr>
          <w:rFonts w:cs="Arial"/>
          <w:sz w:val="21"/>
          <w:szCs w:val="21"/>
          <w:lang w:val="es-MX"/>
        </w:rPr>
        <w:t xml:space="preserve"> Principal</w:t>
      </w:r>
      <w:bookmarkEnd w:id="15"/>
    </w:p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2694"/>
        <w:gridCol w:w="5811"/>
        <w:gridCol w:w="709"/>
      </w:tblGrid>
      <w:tr w:rsidR="00C422B7" w:rsidRPr="000945E0" w:rsidTr="00B60BDF">
        <w:tc>
          <w:tcPr>
            <w:tcW w:w="851" w:type="dxa"/>
            <w:shd w:val="clear" w:color="auto" w:fill="C6D9F1"/>
            <w:vAlign w:val="center"/>
          </w:tcPr>
          <w:p w:rsidR="00C422B7" w:rsidRPr="000945E0" w:rsidRDefault="00C422B7" w:rsidP="00B60BDF">
            <w:pPr>
              <w:jc w:val="center"/>
              <w:rPr>
                <w:rFonts w:cs="Arial"/>
                <w:b/>
                <w:sz w:val="21"/>
                <w:szCs w:val="21"/>
              </w:rPr>
            </w:pPr>
            <w:r w:rsidRPr="000945E0">
              <w:rPr>
                <w:rFonts w:cs="Arial"/>
                <w:b/>
                <w:sz w:val="21"/>
                <w:szCs w:val="21"/>
              </w:rPr>
              <w:t>Paso</w:t>
            </w:r>
          </w:p>
        </w:tc>
        <w:tc>
          <w:tcPr>
            <w:tcW w:w="2694" w:type="dxa"/>
            <w:shd w:val="clear" w:color="auto" w:fill="C6D9F1"/>
            <w:vAlign w:val="center"/>
          </w:tcPr>
          <w:p w:rsidR="00C422B7" w:rsidRPr="000945E0" w:rsidRDefault="00C422B7" w:rsidP="00B60BDF">
            <w:pPr>
              <w:jc w:val="center"/>
              <w:rPr>
                <w:rFonts w:cs="Arial"/>
                <w:b/>
                <w:sz w:val="21"/>
                <w:szCs w:val="21"/>
              </w:rPr>
            </w:pPr>
            <w:r w:rsidRPr="000945E0">
              <w:rPr>
                <w:rFonts w:cs="Arial"/>
                <w:b/>
                <w:sz w:val="21"/>
                <w:szCs w:val="21"/>
              </w:rPr>
              <w:t>Acciones del Actor</w:t>
            </w:r>
          </w:p>
        </w:tc>
        <w:tc>
          <w:tcPr>
            <w:tcW w:w="5811" w:type="dxa"/>
            <w:shd w:val="clear" w:color="auto" w:fill="C6D9F1"/>
            <w:vAlign w:val="center"/>
          </w:tcPr>
          <w:p w:rsidR="00C422B7" w:rsidRPr="000945E0" w:rsidRDefault="00C422B7" w:rsidP="00B60BDF">
            <w:pPr>
              <w:jc w:val="center"/>
              <w:rPr>
                <w:rFonts w:cs="Arial"/>
                <w:b/>
                <w:sz w:val="21"/>
                <w:szCs w:val="21"/>
              </w:rPr>
            </w:pPr>
            <w:r w:rsidRPr="000945E0">
              <w:rPr>
                <w:rFonts w:cs="Arial"/>
                <w:b/>
                <w:sz w:val="21"/>
                <w:szCs w:val="21"/>
              </w:rPr>
              <w:t>Acciones del Sistema</w:t>
            </w:r>
          </w:p>
        </w:tc>
        <w:tc>
          <w:tcPr>
            <w:tcW w:w="709" w:type="dxa"/>
            <w:shd w:val="clear" w:color="auto" w:fill="C6D9F1"/>
            <w:vAlign w:val="center"/>
          </w:tcPr>
          <w:p w:rsidR="00C422B7" w:rsidRPr="000945E0" w:rsidRDefault="00C422B7" w:rsidP="00B60BDF">
            <w:pPr>
              <w:jc w:val="center"/>
              <w:rPr>
                <w:rFonts w:cs="Arial"/>
                <w:b/>
                <w:sz w:val="21"/>
                <w:szCs w:val="21"/>
              </w:rPr>
            </w:pPr>
            <w:r w:rsidRPr="000945E0">
              <w:rPr>
                <w:rFonts w:cs="Arial"/>
                <w:b/>
                <w:sz w:val="21"/>
                <w:szCs w:val="21"/>
              </w:rPr>
              <w:t>EX</w:t>
            </w:r>
          </w:p>
        </w:tc>
      </w:tr>
      <w:tr w:rsidR="00C422B7" w:rsidRPr="00661F02" w:rsidTr="00B60BDF">
        <w:trPr>
          <w:trHeight w:val="2730"/>
        </w:trPr>
        <w:tc>
          <w:tcPr>
            <w:tcW w:w="851" w:type="dxa"/>
            <w:vAlign w:val="center"/>
          </w:tcPr>
          <w:p w:rsidR="00C422B7" w:rsidRPr="00661F02" w:rsidRDefault="00C422B7" w:rsidP="00B60BDF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61F02"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2694" w:type="dxa"/>
            <w:vAlign w:val="center"/>
          </w:tcPr>
          <w:p w:rsidR="00C422B7" w:rsidRPr="001766C3" w:rsidRDefault="00374B85" w:rsidP="00B60BDF">
            <w:pPr>
              <w:rPr>
                <w:rFonts w:ascii="Arial" w:hAnsi="Arial" w:cs="Arial"/>
                <w:sz w:val="21"/>
                <w:szCs w:val="21"/>
              </w:rPr>
            </w:pPr>
            <w:r w:rsidRPr="003F7E20">
              <w:rPr>
                <w:rFonts w:cs="Arial"/>
                <w:szCs w:val="20"/>
              </w:rPr>
              <w:t>El caso de uso comienza cuando el usuario selecciona el menú de Reactiva</w:t>
            </w:r>
            <w:r w:rsidR="00D86F69">
              <w:rPr>
                <w:rFonts w:cs="Arial"/>
                <w:szCs w:val="20"/>
              </w:rPr>
              <w:t>r</w:t>
            </w:r>
          </w:p>
        </w:tc>
        <w:tc>
          <w:tcPr>
            <w:tcW w:w="5811" w:type="dxa"/>
            <w:vAlign w:val="center"/>
          </w:tcPr>
          <w:p w:rsidR="00524669" w:rsidRPr="003F7E20" w:rsidRDefault="00374B85" w:rsidP="00374B85">
            <w:pPr>
              <w:pStyle w:val="Sinespaciado"/>
              <w:jc w:val="left"/>
              <w:rPr>
                <w:rFonts w:cs="Arial"/>
                <w:i/>
                <w:iCs/>
                <w:szCs w:val="20"/>
              </w:rPr>
            </w:pPr>
            <w:r w:rsidRPr="003F7E20">
              <w:rPr>
                <w:rFonts w:cs="Arial"/>
                <w:i/>
                <w:iCs/>
                <w:szCs w:val="20"/>
              </w:rPr>
              <w:t>El sistema presenta en pantalla los siguientes filtros de búsqueda:</w:t>
            </w:r>
            <w:r w:rsidR="0025198D">
              <w:rPr>
                <w:rFonts w:cs="Arial"/>
                <w:i/>
                <w:iCs/>
                <w:szCs w:val="20"/>
              </w:rPr>
              <w:t xml:space="preserve"> </w:t>
            </w:r>
            <w:r w:rsidR="0025198D" w:rsidRPr="0025198D">
              <w:rPr>
                <w:rStyle w:val="CitadestacadaCar"/>
              </w:rPr>
              <w:t>Ver P-1</w:t>
            </w:r>
          </w:p>
          <w:p w:rsidR="00374B85" w:rsidRPr="003F7E20" w:rsidRDefault="00374B85" w:rsidP="00374B85">
            <w:pPr>
              <w:pStyle w:val="Sinespaciado"/>
              <w:numPr>
                <w:ilvl w:val="0"/>
                <w:numId w:val="2"/>
              </w:numPr>
              <w:jc w:val="left"/>
              <w:rPr>
                <w:rFonts w:cs="Arial"/>
                <w:i/>
                <w:iCs/>
                <w:szCs w:val="20"/>
              </w:rPr>
            </w:pPr>
            <w:r w:rsidRPr="003F7E20">
              <w:rPr>
                <w:rFonts w:cs="Arial"/>
                <w:i/>
                <w:iCs/>
                <w:szCs w:val="20"/>
              </w:rPr>
              <w:t>RPU</w:t>
            </w:r>
          </w:p>
          <w:p w:rsidR="00374B85" w:rsidRPr="003F7E20" w:rsidRDefault="000559C1" w:rsidP="00374B85">
            <w:pPr>
              <w:pStyle w:val="Sinespaciado"/>
              <w:numPr>
                <w:ilvl w:val="0"/>
                <w:numId w:val="2"/>
              </w:numPr>
              <w:jc w:val="left"/>
              <w:rPr>
                <w:rFonts w:cs="Arial"/>
                <w:i/>
                <w:iCs/>
                <w:szCs w:val="20"/>
              </w:rPr>
            </w:pPr>
            <w:r>
              <w:rPr>
                <w:rFonts w:cs="Arial"/>
                <w:i/>
                <w:iCs/>
                <w:szCs w:val="20"/>
              </w:rPr>
              <w:t>No. De Solicitud</w:t>
            </w:r>
          </w:p>
          <w:p w:rsidR="00374B85" w:rsidRPr="003F7E20" w:rsidRDefault="000559C1" w:rsidP="00374B85">
            <w:pPr>
              <w:pStyle w:val="Sinespaciado"/>
              <w:numPr>
                <w:ilvl w:val="0"/>
                <w:numId w:val="2"/>
              </w:numPr>
              <w:jc w:val="left"/>
              <w:rPr>
                <w:rFonts w:cs="Arial"/>
                <w:i/>
                <w:iCs/>
                <w:szCs w:val="20"/>
              </w:rPr>
            </w:pPr>
            <w:r>
              <w:rPr>
                <w:rFonts w:cs="Arial"/>
                <w:i/>
                <w:iCs/>
                <w:szCs w:val="20"/>
              </w:rPr>
              <w:t>Cliente</w:t>
            </w:r>
          </w:p>
          <w:p w:rsidR="00374B85" w:rsidRDefault="000559C1" w:rsidP="00374B85">
            <w:pPr>
              <w:pStyle w:val="Sinespaciado"/>
              <w:numPr>
                <w:ilvl w:val="0"/>
                <w:numId w:val="2"/>
              </w:numPr>
              <w:jc w:val="left"/>
              <w:rPr>
                <w:rFonts w:cs="Arial"/>
                <w:i/>
                <w:iCs/>
                <w:szCs w:val="20"/>
              </w:rPr>
            </w:pPr>
            <w:r>
              <w:rPr>
                <w:rFonts w:cs="Arial"/>
                <w:i/>
                <w:iCs/>
                <w:szCs w:val="20"/>
              </w:rPr>
              <w:t>Nombre Comercial</w:t>
            </w:r>
          </w:p>
          <w:p w:rsidR="000559C1" w:rsidRDefault="000559C1" w:rsidP="00374B85">
            <w:pPr>
              <w:pStyle w:val="Sinespaciado"/>
              <w:numPr>
                <w:ilvl w:val="0"/>
                <w:numId w:val="2"/>
              </w:numPr>
              <w:jc w:val="left"/>
              <w:rPr>
                <w:rFonts w:cs="Arial"/>
                <w:i/>
                <w:iCs/>
                <w:szCs w:val="20"/>
              </w:rPr>
            </w:pPr>
            <w:r>
              <w:rPr>
                <w:rFonts w:cs="Arial"/>
                <w:i/>
                <w:iCs/>
                <w:szCs w:val="20"/>
              </w:rPr>
              <w:t>Región</w:t>
            </w:r>
          </w:p>
          <w:p w:rsidR="000559C1" w:rsidRPr="003F7E20" w:rsidRDefault="000559C1" w:rsidP="00374B85">
            <w:pPr>
              <w:pStyle w:val="Sinespaciado"/>
              <w:numPr>
                <w:ilvl w:val="0"/>
                <w:numId w:val="2"/>
              </w:numPr>
              <w:jc w:val="left"/>
              <w:rPr>
                <w:rFonts w:cs="Arial"/>
                <w:i/>
                <w:iCs/>
                <w:szCs w:val="20"/>
              </w:rPr>
            </w:pPr>
            <w:r>
              <w:rPr>
                <w:rFonts w:cs="Arial"/>
                <w:i/>
                <w:iCs/>
                <w:szCs w:val="20"/>
              </w:rPr>
              <w:t>Zona</w:t>
            </w:r>
          </w:p>
          <w:p w:rsidR="00374B85" w:rsidRPr="003F7E20" w:rsidRDefault="00374B85" w:rsidP="00374B85">
            <w:pPr>
              <w:pStyle w:val="Sinespaciado"/>
              <w:jc w:val="left"/>
              <w:rPr>
                <w:rFonts w:cs="Arial"/>
                <w:i/>
                <w:iCs/>
                <w:szCs w:val="20"/>
              </w:rPr>
            </w:pPr>
          </w:p>
          <w:p w:rsidR="00374B85" w:rsidRPr="003F7E20" w:rsidRDefault="00374B85" w:rsidP="00374B85">
            <w:pPr>
              <w:pStyle w:val="Sinespaciado"/>
              <w:jc w:val="left"/>
              <w:rPr>
                <w:rFonts w:cs="Arial"/>
                <w:i/>
                <w:iCs/>
                <w:szCs w:val="20"/>
              </w:rPr>
            </w:pPr>
            <w:r w:rsidRPr="003F7E20">
              <w:rPr>
                <w:rFonts w:cs="Arial"/>
                <w:i/>
                <w:iCs/>
                <w:szCs w:val="20"/>
              </w:rPr>
              <w:t>El sistema presenta el botón Buscar (inhabilitado).</w:t>
            </w:r>
          </w:p>
          <w:p w:rsidR="00374B85" w:rsidRPr="003F7E20" w:rsidRDefault="00374B85" w:rsidP="00374B85">
            <w:pPr>
              <w:pStyle w:val="Sinespaciado"/>
              <w:jc w:val="left"/>
              <w:rPr>
                <w:rFonts w:cs="Arial"/>
                <w:i/>
                <w:iCs/>
                <w:szCs w:val="20"/>
              </w:rPr>
            </w:pPr>
          </w:p>
          <w:p w:rsidR="00374B85" w:rsidRPr="003F7E20" w:rsidRDefault="00374B85" w:rsidP="00374B85">
            <w:pPr>
              <w:pStyle w:val="Sinespaciado"/>
              <w:jc w:val="left"/>
              <w:rPr>
                <w:rFonts w:cs="Arial"/>
                <w:i/>
                <w:iCs/>
                <w:szCs w:val="20"/>
              </w:rPr>
            </w:pPr>
            <w:r w:rsidRPr="003F7E20">
              <w:rPr>
                <w:rFonts w:cs="Arial"/>
                <w:i/>
                <w:iCs/>
                <w:szCs w:val="20"/>
              </w:rPr>
              <w:t>El sistema presenta en una tabla todas las solicitudes que se pueden reactivar, se presenta la siguiente información de cada registro.</w:t>
            </w:r>
            <w:r w:rsidR="0025198D" w:rsidRPr="0025198D">
              <w:rPr>
                <w:rStyle w:val="CitadestacadaCar"/>
              </w:rPr>
              <w:t xml:space="preserve"> Ver P-1</w:t>
            </w:r>
          </w:p>
          <w:p w:rsidR="00374B85" w:rsidRPr="003F7E20" w:rsidRDefault="00374B85" w:rsidP="00374B85">
            <w:pPr>
              <w:pStyle w:val="Sinespaciado"/>
              <w:numPr>
                <w:ilvl w:val="0"/>
                <w:numId w:val="2"/>
              </w:numPr>
              <w:jc w:val="left"/>
              <w:rPr>
                <w:rFonts w:cs="Arial"/>
                <w:i/>
                <w:iCs/>
                <w:szCs w:val="20"/>
              </w:rPr>
            </w:pPr>
            <w:r w:rsidRPr="003F7E20">
              <w:rPr>
                <w:rFonts w:cs="Arial"/>
                <w:i/>
                <w:iCs/>
                <w:szCs w:val="20"/>
              </w:rPr>
              <w:t>RPU</w:t>
            </w:r>
          </w:p>
          <w:p w:rsidR="00374B85" w:rsidRPr="003F7E20" w:rsidRDefault="000559C1" w:rsidP="00374B85">
            <w:pPr>
              <w:pStyle w:val="Sinespaciado"/>
              <w:numPr>
                <w:ilvl w:val="0"/>
                <w:numId w:val="2"/>
              </w:numPr>
              <w:jc w:val="left"/>
              <w:rPr>
                <w:rFonts w:cs="Arial"/>
                <w:i/>
                <w:iCs/>
                <w:szCs w:val="20"/>
              </w:rPr>
            </w:pPr>
            <w:r>
              <w:rPr>
                <w:rFonts w:cs="Arial"/>
                <w:i/>
                <w:iCs/>
                <w:szCs w:val="20"/>
              </w:rPr>
              <w:t>No.</w:t>
            </w:r>
            <w:r w:rsidR="00374B85" w:rsidRPr="003F7E20">
              <w:rPr>
                <w:rFonts w:cs="Arial"/>
                <w:i/>
                <w:iCs/>
                <w:szCs w:val="20"/>
              </w:rPr>
              <w:t xml:space="preserve"> de solicitud</w:t>
            </w:r>
          </w:p>
          <w:p w:rsidR="00374B85" w:rsidRPr="003F7E20" w:rsidRDefault="000559C1" w:rsidP="00374B85">
            <w:pPr>
              <w:pStyle w:val="Sinespaciado"/>
              <w:numPr>
                <w:ilvl w:val="0"/>
                <w:numId w:val="2"/>
              </w:numPr>
              <w:jc w:val="left"/>
              <w:rPr>
                <w:rFonts w:cs="Arial"/>
                <w:i/>
                <w:iCs/>
                <w:szCs w:val="20"/>
              </w:rPr>
            </w:pPr>
            <w:r>
              <w:rPr>
                <w:rFonts w:cs="Arial"/>
                <w:i/>
                <w:iCs/>
                <w:szCs w:val="20"/>
              </w:rPr>
              <w:t>Cliente</w:t>
            </w:r>
          </w:p>
          <w:p w:rsidR="00374B85" w:rsidRPr="003F7E20" w:rsidRDefault="00374B85" w:rsidP="00374B85">
            <w:pPr>
              <w:pStyle w:val="Sinespaciado"/>
              <w:numPr>
                <w:ilvl w:val="0"/>
                <w:numId w:val="2"/>
              </w:numPr>
              <w:jc w:val="left"/>
              <w:rPr>
                <w:rFonts w:cs="Arial"/>
                <w:i/>
                <w:iCs/>
                <w:szCs w:val="20"/>
              </w:rPr>
            </w:pPr>
            <w:r w:rsidRPr="003F7E20">
              <w:rPr>
                <w:rFonts w:cs="Arial"/>
                <w:i/>
                <w:iCs/>
                <w:szCs w:val="20"/>
              </w:rPr>
              <w:t>Motivo de Cancelación</w:t>
            </w:r>
          </w:p>
          <w:p w:rsidR="00374B85" w:rsidRPr="003F7E20" w:rsidRDefault="00374B85" w:rsidP="00374B85">
            <w:pPr>
              <w:pStyle w:val="Sinespaciado"/>
              <w:numPr>
                <w:ilvl w:val="0"/>
                <w:numId w:val="2"/>
              </w:numPr>
              <w:jc w:val="left"/>
              <w:rPr>
                <w:rFonts w:cs="Arial"/>
                <w:i/>
                <w:iCs/>
                <w:szCs w:val="20"/>
              </w:rPr>
            </w:pPr>
            <w:r w:rsidRPr="003F7E20">
              <w:rPr>
                <w:rFonts w:cs="Arial"/>
                <w:i/>
                <w:iCs/>
                <w:szCs w:val="20"/>
              </w:rPr>
              <w:t>Fecha de Cancelación</w:t>
            </w:r>
          </w:p>
          <w:p w:rsidR="00374B85" w:rsidRDefault="000559C1" w:rsidP="00374B85">
            <w:pPr>
              <w:pStyle w:val="Sinespaciado"/>
              <w:numPr>
                <w:ilvl w:val="0"/>
                <w:numId w:val="2"/>
              </w:numPr>
              <w:jc w:val="left"/>
              <w:rPr>
                <w:rFonts w:cs="Arial"/>
                <w:i/>
                <w:iCs/>
                <w:szCs w:val="20"/>
              </w:rPr>
            </w:pPr>
            <w:r>
              <w:rPr>
                <w:rFonts w:cs="Arial"/>
                <w:i/>
                <w:iCs/>
                <w:szCs w:val="20"/>
              </w:rPr>
              <w:t>Último estatus</w:t>
            </w:r>
          </w:p>
          <w:p w:rsidR="000559C1" w:rsidRDefault="000559C1" w:rsidP="00374B85">
            <w:pPr>
              <w:pStyle w:val="Sinespaciado"/>
              <w:numPr>
                <w:ilvl w:val="0"/>
                <w:numId w:val="2"/>
              </w:numPr>
              <w:jc w:val="left"/>
              <w:rPr>
                <w:rFonts w:cs="Arial"/>
                <w:i/>
                <w:iCs/>
                <w:szCs w:val="20"/>
              </w:rPr>
            </w:pPr>
            <w:r>
              <w:rPr>
                <w:rFonts w:cs="Arial"/>
                <w:i/>
                <w:iCs/>
                <w:szCs w:val="20"/>
              </w:rPr>
              <w:t>Nombre Comercial</w:t>
            </w:r>
          </w:p>
          <w:p w:rsidR="000559C1" w:rsidRDefault="000559C1" w:rsidP="00374B85">
            <w:pPr>
              <w:pStyle w:val="Sinespaciado"/>
              <w:numPr>
                <w:ilvl w:val="0"/>
                <w:numId w:val="2"/>
              </w:numPr>
              <w:jc w:val="left"/>
              <w:rPr>
                <w:rFonts w:cs="Arial"/>
                <w:i/>
                <w:iCs/>
                <w:szCs w:val="20"/>
              </w:rPr>
            </w:pPr>
            <w:r>
              <w:rPr>
                <w:rFonts w:cs="Arial"/>
                <w:i/>
                <w:iCs/>
                <w:szCs w:val="20"/>
              </w:rPr>
              <w:t>Región</w:t>
            </w:r>
          </w:p>
          <w:p w:rsidR="000559C1" w:rsidRDefault="000559C1" w:rsidP="00374B85">
            <w:pPr>
              <w:pStyle w:val="Sinespaciado"/>
              <w:numPr>
                <w:ilvl w:val="0"/>
                <w:numId w:val="2"/>
              </w:numPr>
              <w:jc w:val="left"/>
              <w:rPr>
                <w:rFonts w:cs="Arial"/>
                <w:i/>
                <w:iCs/>
                <w:szCs w:val="20"/>
              </w:rPr>
            </w:pPr>
            <w:r>
              <w:rPr>
                <w:rFonts w:cs="Arial"/>
                <w:i/>
                <w:iCs/>
                <w:szCs w:val="20"/>
              </w:rPr>
              <w:t>Zona</w:t>
            </w:r>
          </w:p>
          <w:p w:rsidR="000559C1" w:rsidRPr="003F7E20" w:rsidRDefault="000559C1" w:rsidP="00374B85">
            <w:pPr>
              <w:pStyle w:val="Sinespaciado"/>
              <w:numPr>
                <w:ilvl w:val="0"/>
                <w:numId w:val="2"/>
              </w:numPr>
              <w:jc w:val="left"/>
              <w:rPr>
                <w:rFonts w:cs="Arial"/>
                <w:i/>
                <w:iCs/>
                <w:szCs w:val="20"/>
              </w:rPr>
            </w:pPr>
            <w:r>
              <w:rPr>
                <w:rFonts w:cs="Arial"/>
                <w:i/>
                <w:iCs/>
                <w:szCs w:val="20"/>
              </w:rPr>
              <w:t>Reactivar</w:t>
            </w:r>
          </w:p>
          <w:p w:rsidR="00374B85" w:rsidRPr="003F7E20" w:rsidRDefault="00374B85" w:rsidP="00374B85">
            <w:pPr>
              <w:pStyle w:val="Sinespaciado"/>
              <w:jc w:val="left"/>
              <w:rPr>
                <w:rFonts w:cs="Arial"/>
                <w:i/>
                <w:iCs/>
                <w:szCs w:val="20"/>
              </w:rPr>
            </w:pPr>
          </w:p>
          <w:p w:rsidR="00374B85" w:rsidRPr="003F7E20" w:rsidRDefault="00374B85" w:rsidP="00374B85">
            <w:pPr>
              <w:pStyle w:val="Sinespaciado"/>
              <w:jc w:val="left"/>
              <w:rPr>
                <w:rFonts w:cs="Arial"/>
                <w:i/>
                <w:iCs/>
                <w:szCs w:val="20"/>
              </w:rPr>
            </w:pPr>
            <w:r w:rsidRPr="003F7E20">
              <w:rPr>
                <w:rFonts w:cs="Arial"/>
                <w:i/>
                <w:iCs/>
                <w:szCs w:val="20"/>
              </w:rPr>
              <w:t>Por cada registro se presenta la opción para seleccionar.</w:t>
            </w:r>
          </w:p>
          <w:p w:rsidR="00374B85" w:rsidRPr="003F7E20" w:rsidRDefault="00374B85" w:rsidP="00374B85">
            <w:pPr>
              <w:pStyle w:val="Sinespaciado"/>
              <w:jc w:val="left"/>
              <w:rPr>
                <w:rFonts w:cs="Arial"/>
                <w:i/>
                <w:iCs/>
                <w:szCs w:val="20"/>
              </w:rPr>
            </w:pPr>
            <w:r w:rsidRPr="003F7E20">
              <w:rPr>
                <w:rFonts w:cs="Arial"/>
                <w:i/>
                <w:iCs/>
                <w:szCs w:val="20"/>
              </w:rPr>
              <w:t>Se presenta una paginación de 20 registros.</w:t>
            </w:r>
            <w:r w:rsidR="0025198D" w:rsidRPr="0025198D">
              <w:rPr>
                <w:rStyle w:val="CitadestacadaCar"/>
              </w:rPr>
              <w:t xml:space="preserve"> Ver P-1</w:t>
            </w:r>
          </w:p>
          <w:p w:rsidR="00374B85" w:rsidRPr="003F7E20" w:rsidRDefault="00374B85" w:rsidP="00374B85">
            <w:pPr>
              <w:pStyle w:val="Sinespaciado"/>
              <w:jc w:val="left"/>
              <w:rPr>
                <w:rFonts w:cs="Arial"/>
                <w:i/>
                <w:iCs/>
                <w:szCs w:val="20"/>
              </w:rPr>
            </w:pPr>
          </w:p>
          <w:p w:rsidR="00374B85" w:rsidRPr="003F7E20" w:rsidRDefault="00374B85" w:rsidP="00374B85">
            <w:pPr>
              <w:pStyle w:val="Sinespaciado"/>
              <w:jc w:val="left"/>
              <w:rPr>
                <w:rFonts w:cs="Arial"/>
                <w:i/>
                <w:iCs/>
                <w:szCs w:val="20"/>
              </w:rPr>
            </w:pPr>
            <w:r w:rsidRPr="003F7E20">
              <w:rPr>
                <w:rFonts w:cs="Arial"/>
                <w:i/>
                <w:iCs/>
                <w:szCs w:val="20"/>
              </w:rPr>
              <w:t>El sistema presenta los siguientes botones:</w:t>
            </w:r>
          </w:p>
          <w:p w:rsidR="00374B85" w:rsidRPr="003F7E20" w:rsidRDefault="00374B85" w:rsidP="00374B85">
            <w:pPr>
              <w:pStyle w:val="Sinespaciado"/>
              <w:numPr>
                <w:ilvl w:val="0"/>
                <w:numId w:val="2"/>
              </w:numPr>
              <w:jc w:val="left"/>
              <w:rPr>
                <w:rFonts w:cs="Arial"/>
                <w:i/>
                <w:iCs/>
                <w:szCs w:val="20"/>
              </w:rPr>
            </w:pPr>
            <w:r w:rsidRPr="003F7E20">
              <w:rPr>
                <w:rFonts w:cs="Arial"/>
                <w:i/>
                <w:iCs/>
                <w:szCs w:val="20"/>
              </w:rPr>
              <w:t>REACTIVAR (inhabilitado)</w:t>
            </w:r>
          </w:p>
          <w:p w:rsidR="00374B85" w:rsidRPr="005837B6" w:rsidRDefault="00374B85" w:rsidP="00374B85">
            <w:pPr>
              <w:pStyle w:val="Sinespaciado"/>
              <w:numPr>
                <w:ilvl w:val="0"/>
                <w:numId w:val="2"/>
              </w:numPr>
              <w:jc w:val="left"/>
              <w:rPr>
                <w:rFonts w:ascii="Arial" w:hAnsi="Arial" w:cs="Arial"/>
                <w:i/>
                <w:sz w:val="21"/>
                <w:szCs w:val="21"/>
              </w:rPr>
            </w:pPr>
            <w:r w:rsidRPr="003F7E20">
              <w:rPr>
                <w:rFonts w:cs="Arial"/>
                <w:i/>
                <w:iCs/>
                <w:szCs w:val="20"/>
              </w:rPr>
              <w:t>SALIR</w:t>
            </w:r>
          </w:p>
        </w:tc>
        <w:tc>
          <w:tcPr>
            <w:tcW w:w="709" w:type="dxa"/>
            <w:vAlign w:val="center"/>
          </w:tcPr>
          <w:p w:rsidR="00C422B7" w:rsidRDefault="005837B6" w:rsidP="005837B6">
            <w:pPr>
              <w:jc w:val="lef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EX1</w:t>
            </w:r>
          </w:p>
          <w:p w:rsidR="005837B6" w:rsidRPr="005837B6" w:rsidRDefault="005837B6" w:rsidP="005837B6">
            <w:pPr>
              <w:jc w:val="lef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25243B" w:rsidRPr="00661F02" w:rsidTr="00B60BDF">
        <w:trPr>
          <w:trHeight w:val="423"/>
        </w:trPr>
        <w:tc>
          <w:tcPr>
            <w:tcW w:w="851" w:type="dxa"/>
            <w:vAlign w:val="center"/>
          </w:tcPr>
          <w:p w:rsidR="0025243B" w:rsidRPr="00661F02" w:rsidRDefault="0025243B" w:rsidP="00B60BDF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</w:t>
            </w:r>
          </w:p>
        </w:tc>
        <w:tc>
          <w:tcPr>
            <w:tcW w:w="2694" w:type="dxa"/>
            <w:vAlign w:val="center"/>
          </w:tcPr>
          <w:p w:rsidR="0025243B" w:rsidRPr="00746FD4" w:rsidRDefault="00374B85" w:rsidP="00FF4753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usuario ingresa un criterio de búsqueda</w:t>
            </w:r>
          </w:p>
        </w:tc>
        <w:tc>
          <w:tcPr>
            <w:tcW w:w="5811" w:type="dxa"/>
            <w:vAlign w:val="center"/>
          </w:tcPr>
          <w:p w:rsidR="00732B74" w:rsidRPr="00F97DFD" w:rsidRDefault="00374B85" w:rsidP="00962562">
            <w:pPr>
              <w:pStyle w:val="Sinespaciado"/>
              <w:jc w:val="left"/>
              <w:rPr>
                <w:rFonts w:cs="Arial"/>
                <w:i/>
                <w:iCs/>
                <w:szCs w:val="20"/>
              </w:rPr>
            </w:pPr>
            <w:r>
              <w:rPr>
                <w:rFonts w:cs="Arial"/>
                <w:i/>
                <w:iCs/>
                <w:szCs w:val="20"/>
              </w:rPr>
              <w:t>El sistema habilita el botón Buscar</w:t>
            </w:r>
          </w:p>
        </w:tc>
        <w:tc>
          <w:tcPr>
            <w:tcW w:w="709" w:type="dxa"/>
            <w:vAlign w:val="center"/>
          </w:tcPr>
          <w:p w:rsidR="0025243B" w:rsidRPr="00661F02" w:rsidRDefault="0025243B" w:rsidP="00B60BDF">
            <w:pPr>
              <w:jc w:val="lef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25243B" w:rsidRPr="00661F02" w:rsidTr="00B60BDF">
        <w:trPr>
          <w:trHeight w:val="246"/>
        </w:trPr>
        <w:tc>
          <w:tcPr>
            <w:tcW w:w="851" w:type="dxa"/>
            <w:vAlign w:val="center"/>
          </w:tcPr>
          <w:p w:rsidR="0025243B" w:rsidRPr="00661F02" w:rsidRDefault="0025243B" w:rsidP="00B60BDF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61F02">
              <w:rPr>
                <w:rFonts w:ascii="Arial" w:hAnsi="Arial" w:cs="Arial"/>
                <w:sz w:val="21"/>
                <w:szCs w:val="21"/>
              </w:rPr>
              <w:t>2</w:t>
            </w:r>
            <w:r>
              <w:rPr>
                <w:rFonts w:ascii="Arial" w:hAnsi="Arial" w:cs="Arial"/>
                <w:sz w:val="21"/>
                <w:szCs w:val="21"/>
              </w:rPr>
              <w:t>.1</w:t>
            </w:r>
          </w:p>
        </w:tc>
        <w:tc>
          <w:tcPr>
            <w:tcW w:w="2694" w:type="dxa"/>
            <w:vAlign w:val="center"/>
          </w:tcPr>
          <w:p w:rsidR="0025243B" w:rsidRPr="00746FD4" w:rsidRDefault="00374B85" w:rsidP="003C1832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usuario selecciona el botón Buscar.</w:t>
            </w:r>
          </w:p>
        </w:tc>
        <w:tc>
          <w:tcPr>
            <w:tcW w:w="5811" w:type="dxa"/>
            <w:vAlign w:val="center"/>
          </w:tcPr>
          <w:p w:rsidR="0025243B" w:rsidRDefault="00374B85" w:rsidP="00B60BDF">
            <w:pPr>
              <w:pStyle w:val="Sinespaciado"/>
              <w:jc w:val="left"/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El sistema realiza en base de datos una búsqueda con los criterios ingresados.</w:t>
            </w:r>
          </w:p>
          <w:p w:rsidR="003F7E20" w:rsidRDefault="003F7E20" w:rsidP="00B60BDF">
            <w:pPr>
              <w:pStyle w:val="Sinespaciado"/>
              <w:jc w:val="left"/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Si el sistema NO  encuentra coincidencias, se presenta el siguiente mensaje “No se encontraron coincidencias con los criterios ingresados”.</w:t>
            </w:r>
          </w:p>
          <w:p w:rsidR="003F7E20" w:rsidRPr="00F97DFD" w:rsidRDefault="003F7E20" w:rsidP="00B60BDF">
            <w:pPr>
              <w:pStyle w:val="Sinespaciado"/>
              <w:jc w:val="left"/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lastRenderedPageBreak/>
              <w:t>De lo contrario si el sistema SI encuentra coincidencias, el sistema actualiza la información de la tabla.</w:t>
            </w:r>
            <w:r w:rsidR="0025198D" w:rsidRPr="0025198D">
              <w:rPr>
                <w:rStyle w:val="CitadestacadaCar"/>
              </w:rPr>
              <w:t xml:space="preserve"> </w:t>
            </w:r>
            <w:r w:rsidR="000559C1">
              <w:rPr>
                <w:rStyle w:val="CitadestacadaCar"/>
              </w:rPr>
              <w:t>Ver P-2</w:t>
            </w:r>
          </w:p>
        </w:tc>
        <w:tc>
          <w:tcPr>
            <w:tcW w:w="709" w:type="dxa"/>
            <w:vAlign w:val="center"/>
          </w:tcPr>
          <w:p w:rsidR="0025243B" w:rsidRPr="00661F02" w:rsidRDefault="0025243B" w:rsidP="00B60BDF">
            <w:pPr>
              <w:jc w:val="lef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74B85" w:rsidRPr="00661F02" w:rsidTr="00B60BDF">
        <w:trPr>
          <w:trHeight w:val="246"/>
        </w:trPr>
        <w:tc>
          <w:tcPr>
            <w:tcW w:w="851" w:type="dxa"/>
            <w:vAlign w:val="center"/>
          </w:tcPr>
          <w:p w:rsidR="00374B85" w:rsidRPr="00661F02" w:rsidRDefault="001C76D1" w:rsidP="00B60BDF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lastRenderedPageBreak/>
              <w:t>3</w:t>
            </w:r>
          </w:p>
        </w:tc>
        <w:tc>
          <w:tcPr>
            <w:tcW w:w="2694" w:type="dxa"/>
            <w:vAlign w:val="center"/>
          </w:tcPr>
          <w:p w:rsidR="00374B85" w:rsidRPr="00746FD4" w:rsidRDefault="003F7E20" w:rsidP="003C1832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usuario selecciona un registro de la tabla.</w:t>
            </w:r>
          </w:p>
        </w:tc>
        <w:tc>
          <w:tcPr>
            <w:tcW w:w="5811" w:type="dxa"/>
            <w:vAlign w:val="center"/>
          </w:tcPr>
          <w:p w:rsidR="00374B85" w:rsidRPr="00F97DFD" w:rsidRDefault="003F7E20" w:rsidP="00B60BDF">
            <w:pPr>
              <w:pStyle w:val="Sinespaciado"/>
              <w:jc w:val="left"/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El sistema habilita el botón REACTIVAR</w:t>
            </w:r>
          </w:p>
        </w:tc>
        <w:tc>
          <w:tcPr>
            <w:tcW w:w="709" w:type="dxa"/>
            <w:vAlign w:val="center"/>
          </w:tcPr>
          <w:p w:rsidR="00374B85" w:rsidRPr="00661F02" w:rsidRDefault="00374B85" w:rsidP="00B60BDF">
            <w:pPr>
              <w:jc w:val="lef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74B85" w:rsidRPr="00661F02" w:rsidTr="00B60BDF">
        <w:trPr>
          <w:trHeight w:val="246"/>
        </w:trPr>
        <w:tc>
          <w:tcPr>
            <w:tcW w:w="851" w:type="dxa"/>
            <w:vAlign w:val="center"/>
          </w:tcPr>
          <w:p w:rsidR="00374B85" w:rsidRPr="00661F02" w:rsidRDefault="001C76D1" w:rsidP="00B60BDF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3.1</w:t>
            </w:r>
          </w:p>
        </w:tc>
        <w:tc>
          <w:tcPr>
            <w:tcW w:w="2694" w:type="dxa"/>
            <w:vAlign w:val="center"/>
          </w:tcPr>
          <w:p w:rsidR="00374B85" w:rsidRPr="00746FD4" w:rsidRDefault="003F7E20" w:rsidP="003C1832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usuario selecciona el botón REACTIVAR</w:t>
            </w:r>
          </w:p>
        </w:tc>
        <w:tc>
          <w:tcPr>
            <w:tcW w:w="5811" w:type="dxa"/>
            <w:vAlign w:val="center"/>
          </w:tcPr>
          <w:p w:rsidR="00374B85" w:rsidRDefault="004D4BF7" w:rsidP="00B60BDF">
            <w:pPr>
              <w:pStyle w:val="Sinespaciado"/>
              <w:jc w:val="left"/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El sistema reactiva la solicitud, regresándola al último estatus en el que se encontraba antes de ser cancelada</w:t>
            </w:r>
            <w:r w:rsidR="006B2F8A">
              <w:rPr>
                <w:i/>
                <w:iCs/>
                <w:szCs w:val="20"/>
              </w:rPr>
              <w:t xml:space="preserve"> de acuerdo a la consulta crediticia:</w:t>
            </w:r>
          </w:p>
          <w:p w:rsidR="006B2F8A" w:rsidRDefault="006B2F8A" w:rsidP="00B60BDF">
            <w:pPr>
              <w:pStyle w:val="Sinespaciado"/>
              <w:jc w:val="left"/>
              <w:rPr>
                <w:i/>
                <w:iCs/>
                <w:szCs w:val="20"/>
              </w:rPr>
            </w:pPr>
          </w:p>
          <w:p w:rsidR="006B2F8A" w:rsidRDefault="006B2F8A" w:rsidP="006B2F8A">
            <w:pPr>
              <w:pStyle w:val="Sinespaciado"/>
              <w:numPr>
                <w:ilvl w:val="0"/>
                <w:numId w:val="39"/>
              </w:numPr>
              <w:jc w:val="left"/>
              <w:rPr>
                <w:i/>
                <w:iCs/>
                <w:szCs w:val="20"/>
              </w:rPr>
            </w:pPr>
            <w:r w:rsidRPr="006B2F8A">
              <w:rPr>
                <w:i/>
                <w:iCs/>
                <w:szCs w:val="20"/>
              </w:rPr>
              <w:t>Si la consulta crediticia es menor a 30 días (variable global) la solicitud se deja en el estatus al momento de la cancelación. Si la consulta crediticia es mayor a los 30 días (variable global) se borra la consulta crediticia y la solicitud queda en estatus pendiente. Sin consulta crediticia se deja en pendiente.</w:t>
            </w:r>
          </w:p>
          <w:p w:rsidR="004D4BF7" w:rsidRDefault="004D4BF7" w:rsidP="00B60BDF">
            <w:pPr>
              <w:pStyle w:val="Sinespaciado"/>
              <w:jc w:val="left"/>
              <w:rPr>
                <w:i/>
                <w:iCs/>
                <w:szCs w:val="20"/>
              </w:rPr>
            </w:pPr>
          </w:p>
          <w:p w:rsidR="004D4BF7" w:rsidRDefault="004D4BF7" w:rsidP="004D4BF7">
            <w:pPr>
              <w:pStyle w:val="Sinespaciado"/>
              <w:jc w:val="left"/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El sistema carga la información de todas las etapas con las que cuenta la solicitud.</w:t>
            </w:r>
          </w:p>
          <w:p w:rsidR="004D4BF7" w:rsidRDefault="004D4BF7" w:rsidP="004D4BF7">
            <w:pPr>
              <w:pStyle w:val="Sinespaciado"/>
              <w:jc w:val="left"/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 xml:space="preserve">El sistema presenta la solicitud en la etapa </w:t>
            </w:r>
            <w:r w:rsidR="002B74E0">
              <w:rPr>
                <w:i/>
                <w:iCs/>
                <w:szCs w:val="20"/>
              </w:rPr>
              <w:t>donde se quedó la solicitud antes de la cancelación</w:t>
            </w:r>
            <w:r>
              <w:rPr>
                <w:i/>
                <w:iCs/>
                <w:szCs w:val="20"/>
              </w:rPr>
              <w:t>.</w:t>
            </w:r>
          </w:p>
          <w:p w:rsidR="00061524" w:rsidRDefault="00061524" w:rsidP="004D4BF7">
            <w:pPr>
              <w:pStyle w:val="Sinespaciado"/>
              <w:jc w:val="left"/>
              <w:rPr>
                <w:rFonts w:cs="Arial"/>
                <w:szCs w:val="20"/>
              </w:rPr>
            </w:pPr>
            <w:r>
              <w:rPr>
                <w:i/>
                <w:iCs/>
                <w:szCs w:val="20"/>
              </w:rPr>
              <w:t xml:space="preserve">Si </w:t>
            </w:r>
            <w:r w:rsidR="00FD125F">
              <w:rPr>
                <w:i/>
                <w:iCs/>
                <w:szCs w:val="20"/>
              </w:rPr>
              <w:t xml:space="preserve"> la </w:t>
            </w:r>
            <w:r>
              <w:rPr>
                <w:i/>
                <w:iCs/>
                <w:szCs w:val="20"/>
              </w:rPr>
              <w:t>solicitud</w:t>
            </w:r>
            <w:r w:rsidR="00FD125F">
              <w:rPr>
                <w:i/>
                <w:iCs/>
                <w:szCs w:val="20"/>
              </w:rPr>
              <w:t xml:space="preserve"> se</w:t>
            </w:r>
            <w:r>
              <w:rPr>
                <w:i/>
                <w:iCs/>
                <w:szCs w:val="20"/>
              </w:rPr>
              <w:t xml:space="preserve"> encuentre en etapas de</w:t>
            </w:r>
            <w:r w:rsidR="00FD125F">
              <w:rPr>
                <w:i/>
                <w:iCs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consulta crediticia y no cuenta con equipos ingresados en CAyD.</w:t>
            </w:r>
          </w:p>
          <w:p w:rsidR="00061524" w:rsidRDefault="00061524" w:rsidP="004D4BF7">
            <w:pPr>
              <w:pStyle w:val="Sinespaciado"/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 la etapa  de Presupuesto (simulador) el sistema</w:t>
            </w:r>
            <w:r w:rsidR="002B74E0">
              <w:rPr>
                <w:rFonts w:cs="Arial"/>
                <w:szCs w:val="20"/>
              </w:rPr>
              <w:t xml:space="preserve"> no</w:t>
            </w:r>
            <w:r>
              <w:rPr>
                <w:rFonts w:cs="Arial"/>
                <w:szCs w:val="20"/>
              </w:rPr>
              <w:t xml:space="preserve"> permitirá la  modificación de los equipos de alta y baja eficiencia.</w:t>
            </w:r>
          </w:p>
          <w:p w:rsidR="002B74E0" w:rsidRDefault="002B74E0" w:rsidP="004D4BF7">
            <w:pPr>
              <w:pStyle w:val="Sinespaciado"/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 permitirá la edición de todos los datos, excepto los datos fiscales si ya se ha hecho la consulta crediticia.</w:t>
            </w:r>
          </w:p>
          <w:p w:rsidR="00061524" w:rsidRDefault="00061524" w:rsidP="004D4BF7">
            <w:pPr>
              <w:pStyle w:val="Sinespaciado"/>
              <w:jc w:val="left"/>
              <w:rPr>
                <w:rFonts w:cs="Arial"/>
                <w:szCs w:val="20"/>
              </w:rPr>
            </w:pPr>
          </w:p>
          <w:p w:rsidR="004D4BF7" w:rsidRDefault="00061524" w:rsidP="004D4BF7">
            <w:pPr>
              <w:pStyle w:val="Sinespaciado"/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De lo contrario si la solicitud </w:t>
            </w:r>
            <w:r w:rsidR="006B2F8A">
              <w:rPr>
                <w:rFonts w:cs="Arial"/>
                <w:szCs w:val="20"/>
              </w:rPr>
              <w:t>se encuentra en la etapa de carga complementaria, carga de fotografías o</w:t>
            </w:r>
            <w:r>
              <w:rPr>
                <w:rFonts w:cs="Arial"/>
                <w:szCs w:val="20"/>
              </w:rPr>
              <w:t xml:space="preserve"> impresión de formatos </w:t>
            </w:r>
            <w:r w:rsidR="00941C17">
              <w:rPr>
                <w:rFonts w:cs="Arial"/>
                <w:szCs w:val="20"/>
              </w:rPr>
              <w:t xml:space="preserve"> y cuenta con equipos en CAyD.</w:t>
            </w:r>
          </w:p>
          <w:p w:rsidR="00941C17" w:rsidRDefault="00941C17" w:rsidP="004D4BF7">
            <w:pPr>
              <w:pStyle w:val="Sinespaciado"/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 la etapa  de Presupuesto (simulador) el sistema no permitirá edita</w:t>
            </w:r>
            <w:r w:rsidR="004539E8">
              <w:rPr>
                <w:rFonts w:cs="Arial"/>
                <w:szCs w:val="20"/>
              </w:rPr>
              <w:t>r la información de los equipos ni</w:t>
            </w:r>
            <w:r>
              <w:rPr>
                <w:rFonts w:cs="Arial"/>
                <w:szCs w:val="20"/>
              </w:rPr>
              <w:t xml:space="preserve"> eliminar registros.</w:t>
            </w:r>
          </w:p>
          <w:p w:rsidR="00141DDF" w:rsidRDefault="00141DDF" w:rsidP="004D4BF7">
            <w:pPr>
              <w:pStyle w:val="Sinespaciado"/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sistema permitirá continuar con la captura de la solicitud.</w:t>
            </w:r>
          </w:p>
          <w:p w:rsidR="00141DDF" w:rsidRDefault="00141DDF" w:rsidP="004D4BF7">
            <w:pPr>
              <w:pStyle w:val="Sinespaciado"/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El sistema realiza el nuevo </w:t>
            </w:r>
            <w:r w:rsidR="0037596E">
              <w:rPr>
                <w:rFonts w:cs="Arial"/>
                <w:szCs w:val="20"/>
              </w:rPr>
              <w:t>cálculo</w:t>
            </w:r>
            <w:r w:rsidR="00B94ED2">
              <w:rPr>
                <w:rFonts w:cs="Arial"/>
                <w:szCs w:val="20"/>
              </w:rPr>
              <w:t xml:space="preserve"> de la tabla de amortización.</w:t>
            </w:r>
          </w:p>
          <w:p w:rsidR="004F7BAF" w:rsidRPr="004A2F19" w:rsidRDefault="004F7BAF" w:rsidP="004D4BF7">
            <w:pPr>
              <w:pStyle w:val="Sinespaciado"/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 sistema no permite editar la información referente a los equipos de baja eficiencia.</w:t>
            </w:r>
          </w:p>
        </w:tc>
        <w:tc>
          <w:tcPr>
            <w:tcW w:w="709" w:type="dxa"/>
            <w:vAlign w:val="center"/>
          </w:tcPr>
          <w:p w:rsidR="00374B85" w:rsidRPr="00661F02" w:rsidRDefault="00374B85" w:rsidP="00B60BDF">
            <w:pPr>
              <w:jc w:val="left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C422B7" w:rsidRPr="000945E0" w:rsidRDefault="0078100B" w:rsidP="00080580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Fonts w:cs="Arial"/>
          <w:sz w:val="21"/>
          <w:szCs w:val="21"/>
          <w:lang w:val="es-MX"/>
        </w:rPr>
      </w:pPr>
      <w:bookmarkStart w:id="16" w:name="_Toc387763700"/>
      <w:bookmarkStart w:id="17" w:name="_Toc202241567"/>
      <w:bookmarkStart w:id="18" w:name="_Toc225073572"/>
      <w:r w:rsidRPr="000945E0">
        <w:rPr>
          <w:rFonts w:cs="Arial"/>
          <w:sz w:val="21"/>
          <w:szCs w:val="21"/>
          <w:lang w:val="es-MX"/>
        </w:rPr>
        <w:t>Flujo</w:t>
      </w:r>
      <w:r w:rsidR="00A92363">
        <w:rPr>
          <w:rFonts w:cs="Arial"/>
          <w:sz w:val="21"/>
          <w:szCs w:val="21"/>
          <w:lang w:val="es-MX"/>
        </w:rPr>
        <w:t>s</w:t>
      </w:r>
      <w:r w:rsidRPr="000945E0">
        <w:rPr>
          <w:rFonts w:cs="Arial"/>
          <w:sz w:val="21"/>
          <w:szCs w:val="21"/>
          <w:lang w:val="es-MX"/>
        </w:rPr>
        <w:t xml:space="preserve"> Alterno</w:t>
      </w:r>
      <w:r w:rsidR="00A92363">
        <w:rPr>
          <w:rFonts w:cs="Arial"/>
          <w:sz w:val="21"/>
          <w:szCs w:val="21"/>
          <w:lang w:val="es-MX"/>
        </w:rPr>
        <w:t>s</w:t>
      </w:r>
      <w:bookmarkEnd w:id="16"/>
      <w:r w:rsidRPr="000945E0">
        <w:rPr>
          <w:rFonts w:cs="Arial"/>
          <w:sz w:val="21"/>
          <w:szCs w:val="21"/>
          <w:lang w:val="es-MX"/>
        </w:rPr>
        <w:t xml:space="preserve"> </w:t>
      </w:r>
    </w:p>
    <w:p w:rsidR="00710E8C" w:rsidRPr="003255EB" w:rsidRDefault="003255EB" w:rsidP="00661F02">
      <w:pPr>
        <w:rPr>
          <w:rFonts w:cs="Arial"/>
          <w:szCs w:val="20"/>
          <w:lang w:val="es-MX"/>
        </w:rPr>
      </w:pPr>
      <w:r w:rsidRPr="003255EB">
        <w:rPr>
          <w:rFonts w:cs="Arial"/>
          <w:szCs w:val="20"/>
          <w:lang w:val="es-MX"/>
        </w:rPr>
        <w:t>No se cuenta con flujos alternos para este caso de uso.</w:t>
      </w:r>
    </w:p>
    <w:p w:rsidR="007C43AC" w:rsidRPr="000945E0" w:rsidRDefault="007C43AC" w:rsidP="007C43AC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Fonts w:cs="Arial"/>
          <w:sz w:val="21"/>
          <w:szCs w:val="21"/>
          <w:lang w:val="es-MX"/>
        </w:rPr>
      </w:pPr>
      <w:bookmarkStart w:id="19" w:name="_Toc378256522"/>
      <w:bookmarkStart w:id="20" w:name="_Toc379450277"/>
      <w:bookmarkStart w:id="21" w:name="_Toc387763701"/>
      <w:bookmarkEnd w:id="17"/>
      <w:bookmarkEnd w:id="18"/>
      <w:r w:rsidRPr="007A0056">
        <w:rPr>
          <w:rFonts w:cs="Arial"/>
          <w:sz w:val="21"/>
          <w:szCs w:val="21"/>
          <w:lang w:val="es-MX"/>
        </w:rPr>
        <w:t>Excepciones</w:t>
      </w:r>
      <w:bookmarkEnd w:id="19"/>
      <w:bookmarkEnd w:id="20"/>
      <w:bookmarkEnd w:id="21"/>
    </w:p>
    <w:tbl>
      <w:tblPr>
        <w:tblpPr w:leftFromText="141" w:rightFromText="141" w:vertAnchor="text" w:horzAnchor="margin" w:tblpY="46"/>
        <w:tblOverlap w:val="never"/>
        <w:tblW w:w="7548" w:type="dxa"/>
        <w:tblLayout w:type="fixed"/>
        <w:tblLook w:val="0000" w:firstRow="0" w:lastRow="0" w:firstColumn="0" w:lastColumn="0" w:noHBand="0" w:noVBand="0"/>
      </w:tblPr>
      <w:tblGrid>
        <w:gridCol w:w="878"/>
        <w:gridCol w:w="6670"/>
      </w:tblGrid>
      <w:tr w:rsidR="007C43AC" w:rsidRPr="000945E0" w:rsidTr="006D661E">
        <w:trPr>
          <w:cantSplit/>
        </w:trPr>
        <w:tc>
          <w:tcPr>
            <w:tcW w:w="7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3AC" w:rsidRPr="000945E0" w:rsidRDefault="007C43AC" w:rsidP="006D661E">
            <w:pPr>
              <w:pStyle w:val="TableHeaderText"/>
              <w:jc w:val="left"/>
              <w:rPr>
                <w:rFonts w:ascii="Arial Narrow" w:hAnsi="Arial Narrow" w:cs="Arial"/>
                <w:bCs/>
                <w:sz w:val="21"/>
                <w:szCs w:val="21"/>
                <w:lang w:val="es-ES_tradnl"/>
              </w:rPr>
            </w:pPr>
            <w:r w:rsidRPr="000945E0">
              <w:rPr>
                <w:rFonts w:ascii="Arial Narrow" w:hAnsi="Arial Narrow" w:cs="Arial"/>
                <w:bCs/>
                <w:sz w:val="21"/>
                <w:szCs w:val="21"/>
                <w:lang w:val="es-ES_tradnl"/>
              </w:rPr>
              <w:t>E1.  No se tiene conexión con el servidor o Base de Datos.</w:t>
            </w:r>
          </w:p>
        </w:tc>
      </w:tr>
      <w:tr w:rsidR="007C43AC" w:rsidRPr="000945E0" w:rsidTr="006D661E">
        <w:trPr>
          <w:cantSplit/>
        </w:trPr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3AC" w:rsidRPr="000945E0" w:rsidRDefault="007C43AC" w:rsidP="006D661E">
            <w:pPr>
              <w:pStyle w:val="TableHeaderText"/>
              <w:rPr>
                <w:rFonts w:ascii="Arial Narrow" w:hAnsi="Arial Narrow" w:cs="Arial"/>
                <w:sz w:val="21"/>
                <w:szCs w:val="21"/>
              </w:rPr>
            </w:pPr>
            <w:r w:rsidRPr="000945E0">
              <w:rPr>
                <w:rFonts w:ascii="Arial Narrow" w:hAnsi="Arial Narrow" w:cs="Arial"/>
                <w:sz w:val="21"/>
                <w:szCs w:val="21"/>
              </w:rPr>
              <w:t>Paso</w:t>
            </w:r>
          </w:p>
        </w:tc>
        <w:tc>
          <w:tcPr>
            <w:tcW w:w="66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3AC" w:rsidRPr="000945E0" w:rsidRDefault="007C43AC" w:rsidP="006D661E">
            <w:pPr>
              <w:pStyle w:val="TableHeaderText"/>
              <w:rPr>
                <w:rFonts w:ascii="Arial Narrow" w:hAnsi="Arial Narrow" w:cs="Arial"/>
                <w:sz w:val="21"/>
                <w:szCs w:val="21"/>
              </w:rPr>
            </w:pPr>
            <w:r w:rsidRPr="000945E0">
              <w:rPr>
                <w:rFonts w:ascii="Arial Narrow" w:hAnsi="Arial Narrow" w:cs="Arial"/>
                <w:sz w:val="21"/>
                <w:szCs w:val="21"/>
              </w:rPr>
              <w:t>Acción</w:t>
            </w:r>
          </w:p>
        </w:tc>
      </w:tr>
      <w:tr w:rsidR="007C43AC" w:rsidRPr="007F728C" w:rsidTr="006D661E">
        <w:trPr>
          <w:cantSplit/>
        </w:trPr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3AC" w:rsidRPr="003255EB" w:rsidRDefault="007C43AC" w:rsidP="00716EDA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3255EB"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66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3AC" w:rsidRPr="003255EB" w:rsidRDefault="007C43AC" w:rsidP="006D661E">
            <w:pPr>
              <w:rPr>
                <w:rFonts w:cs="Arial"/>
                <w:szCs w:val="20"/>
              </w:rPr>
            </w:pPr>
            <w:r w:rsidRPr="003255EB">
              <w:rPr>
                <w:rFonts w:cs="Arial"/>
                <w:szCs w:val="20"/>
              </w:rPr>
              <w:t xml:space="preserve">El sistema despliega un mensaje informando que el dispositivo no logro establecer la conexión el Servidor o </w:t>
            </w:r>
            <w:r w:rsidR="00F80B4A" w:rsidRPr="003255EB">
              <w:rPr>
                <w:rFonts w:cs="Arial"/>
                <w:szCs w:val="20"/>
              </w:rPr>
              <w:t xml:space="preserve">a la </w:t>
            </w:r>
            <w:r w:rsidRPr="003255EB">
              <w:rPr>
                <w:rFonts w:cs="Arial"/>
                <w:szCs w:val="20"/>
              </w:rPr>
              <w:t>Base de Datos.</w:t>
            </w:r>
          </w:p>
        </w:tc>
      </w:tr>
      <w:tr w:rsidR="007F728C" w:rsidRPr="007F728C" w:rsidTr="006D661E">
        <w:trPr>
          <w:cantSplit/>
        </w:trPr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728C" w:rsidRPr="003255EB" w:rsidRDefault="007F728C" w:rsidP="00716EDA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3255EB">
              <w:rPr>
                <w:rFonts w:ascii="Arial" w:hAnsi="Arial" w:cs="Arial"/>
                <w:sz w:val="21"/>
                <w:szCs w:val="21"/>
              </w:rPr>
              <w:t>2</w:t>
            </w:r>
          </w:p>
        </w:tc>
        <w:tc>
          <w:tcPr>
            <w:tcW w:w="66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728C" w:rsidRPr="003255EB" w:rsidRDefault="007F728C" w:rsidP="006906C8">
            <w:pPr>
              <w:rPr>
                <w:rFonts w:cs="Arial"/>
                <w:szCs w:val="20"/>
              </w:rPr>
            </w:pPr>
            <w:r w:rsidRPr="003255EB">
              <w:rPr>
                <w:rFonts w:cs="Arial"/>
                <w:szCs w:val="20"/>
              </w:rPr>
              <w:t>El usuario acepta el mensaje.</w:t>
            </w:r>
            <w:ins w:id="22" w:author="Abraham Salazar Tellez" w:date="2014-05-07T10:36:00Z">
              <w:del w:id="23" w:author="Analista" w:date="2014-05-07T13:12:00Z">
                <w:r w:rsidR="00957B37" w:rsidDel="006906C8">
                  <w:rPr>
                    <w:rFonts w:cs="Arial"/>
                    <w:szCs w:val="20"/>
                  </w:rPr>
                  <w:delText xml:space="preserve"> </w:delText>
                </w:r>
              </w:del>
            </w:ins>
          </w:p>
        </w:tc>
      </w:tr>
    </w:tbl>
    <w:p w:rsidR="007C43AC" w:rsidRDefault="007C43AC" w:rsidP="007C43AC"/>
    <w:p w:rsidR="00E33011" w:rsidRDefault="00E33011" w:rsidP="007C43AC"/>
    <w:p w:rsidR="00E33011" w:rsidRDefault="00E33011" w:rsidP="007C43AC"/>
    <w:p w:rsidR="00E33011" w:rsidRDefault="00E33011" w:rsidP="007C43AC"/>
    <w:p w:rsidR="00E33011" w:rsidRDefault="00E33011" w:rsidP="007C43AC"/>
    <w:p w:rsidR="000945E0" w:rsidRPr="007A0056" w:rsidRDefault="000945E0" w:rsidP="000945E0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Fonts w:cs="Arial"/>
          <w:sz w:val="21"/>
          <w:szCs w:val="21"/>
          <w:lang w:val="es-MX"/>
        </w:rPr>
      </w:pPr>
      <w:bookmarkStart w:id="24" w:name="_Toc387763702"/>
      <w:bookmarkStart w:id="25" w:name="_Toc378256523"/>
      <w:bookmarkStart w:id="26" w:name="_Toc379450278"/>
      <w:r w:rsidRPr="007A0056">
        <w:rPr>
          <w:rFonts w:cs="Arial"/>
          <w:sz w:val="21"/>
          <w:szCs w:val="21"/>
          <w:lang w:val="es-MX"/>
        </w:rPr>
        <w:t>Post Condiciones</w:t>
      </w:r>
      <w:bookmarkEnd w:id="24"/>
    </w:p>
    <w:p w:rsidR="000945E0" w:rsidRDefault="000945E0" w:rsidP="000945E0">
      <w:pPr>
        <w:numPr>
          <w:ilvl w:val="0"/>
          <w:numId w:val="4"/>
        </w:numPr>
        <w:spacing w:before="0"/>
        <w:rPr>
          <w:rFonts w:cs="Arial"/>
          <w:szCs w:val="20"/>
        </w:rPr>
      </w:pPr>
      <w:r w:rsidRPr="00716EDA">
        <w:rPr>
          <w:rFonts w:cs="Arial"/>
          <w:szCs w:val="20"/>
        </w:rPr>
        <w:t>Se realizó</w:t>
      </w:r>
      <w:r w:rsidR="007A0056">
        <w:rPr>
          <w:rFonts w:cs="Arial"/>
          <w:szCs w:val="20"/>
        </w:rPr>
        <w:t xml:space="preserve"> la recuperación de datos de solicitudes con estatus de canceladas</w:t>
      </w:r>
      <w:r>
        <w:rPr>
          <w:rFonts w:cs="Arial"/>
          <w:szCs w:val="20"/>
        </w:rPr>
        <w:t xml:space="preserve">. </w:t>
      </w:r>
    </w:p>
    <w:p w:rsidR="007A0056" w:rsidRDefault="007A0056" w:rsidP="000945E0">
      <w:pPr>
        <w:numPr>
          <w:ilvl w:val="0"/>
          <w:numId w:val="4"/>
        </w:numPr>
        <w:spacing w:before="0"/>
        <w:rPr>
          <w:rFonts w:cs="Arial"/>
          <w:szCs w:val="20"/>
        </w:rPr>
      </w:pPr>
      <w:r>
        <w:rPr>
          <w:rFonts w:cs="Arial"/>
          <w:szCs w:val="20"/>
        </w:rPr>
        <w:t xml:space="preserve">Se realizó la </w:t>
      </w:r>
      <w:r w:rsidR="005D21C5">
        <w:rPr>
          <w:rFonts w:cs="Arial"/>
          <w:szCs w:val="20"/>
        </w:rPr>
        <w:t>reactivación de solicitude</w:t>
      </w:r>
      <w:r w:rsidR="003357DB">
        <w:rPr>
          <w:rFonts w:cs="Arial"/>
          <w:szCs w:val="20"/>
        </w:rPr>
        <w:t>s</w:t>
      </w:r>
      <w:r w:rsidR="005D21C5">
        <w:rPr>
          <w:rFonts w:cs="Arial"/>
          <w:szCs w:val="20"/>
        </w:rPr>
        <w:t>.</w:t>
      </w:r>
    </w:p>
    <w:p w:rsidR="00270A07" w:rsidRDefault="00270A07">
      <w:pPr>
        <w:widowControl/>
        <w:spacing w:before="0" w:after="200" w:line="276" w:lineRule="auto"/>
        <w:jc w:val="left"/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:rsidR="005C1BAD" w:rsidRPr="007A0056" w:rsidRDefault="007C43AC" w:rsidP="000945E0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Fonts w:cs="Arial"/>
          <w:sz w:val="21"/>
          <w:szCs w:val="21"/>
          <w:lang w:val="es-MX"/>
        </w:rPr>
      </w:pPr>
      <w:bookmarkStart w:id="27" w:name="_Toc387763703"/>
      <w:r w:rsidRPr="007A0056">
        <w:rPr>
          <w:rFonts w:cs="Arial"/>
          <w:sz w:val="21"/>
          <w:szCs w:val="21"/>
          <w:lang w:val="es-MX"/>
        </w:rPr>
        <w:lastRenderedPageBreak/>
        <w:t>P</w:t>
      </w:r>
      <w:bookmarkEnd w:id="25"/>
      <w:bookmarkEnd w:id="26"/>
      <w:r w:rsidR="000945E0" w:rsidRPr="007A0056">
        <w:rPr>
          <w:rFonts w:cs="Arial"/>
          <w:sz w:val="21"/>
          <w:szCs w:val="21"/>
          <w:lang w:val="es-MX"/>
        </w:rPr>
        <w:t>rototipos</w:t>
      </w:r>
      <w:bookmarkEnd w:id="2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15EAB" w:rsidTr="006C214F">
        <w:trPr>
          <w:trHeight w:val="233"/>
        </w:trPr>
        <w:tc>
          <w:tcPr>
            <w:tcW w:w="9576" w:type="dxa"/>
          </w:tcPr>
          <w:p w:rsidR="00E15EAB" w:rsidRPr="00E654F0" w:rsidRDefault="00E15EAB" w:rsidP="006C214F">
            <w:pPr>
              <w:widowControl/>
              <w:spacing w:before="0" w:line="276" w:lineRule="auto"/>
              <w:jc w:val="left"/>
              <w:rPr>
                <w:rFonts w:cs="Arial"/>
                <w:szCs w:val="20"/>
              </w:rPr>
            </w:pPr>
            <w:r w:rsidRPr="00E654F0">
              <w:rPr>
                <w:rFonts w:cs="Arial"/>
                <w:szCs w:val="20"/>
              </w:rPr>
              <w:t>Prototipo 1</w:t>
            </w:r>
          </w:p>
        </w:tc>
      </w:tr>
      <w:tr w:rsidR="00E15EAB" w:rsidTr="006C214F">
        <w:tc>
          <w:tcPr>
            <w:tcW w:w="9576" w:type="dxa"/>
          </w:tcPr>
          <w:p w:rsidR="00E15EAB" w:rsidRPr="00E654F0" w:rsidRDefault="00D9150F" w:rsidP="00186CFB">
            <w:pPr>
              <w:widowControl/>
              <w:spacing w:before="0" w:line="276" w:lineRule="auto"/>
              <w:jc w:val="center"/>
              <w:rPr>
                <w:rFonts w:cs="Arial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41A4568" wp14:editId="5FBFDC7C">
                  <wp:extent cx="5612130" cy="1363345"/>
                  <wp:effectExtent l="0" t="0" r="7620" b="825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36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0CD7" w:rsidTr="006C214F">
        <w:tc>
          <w:tcPr>
            <w:tcW w:w="9576" w:type="dxa"/>
          </w:tcPr>
          <w:p w:rsidR="00E70CD7" w:rsidRDefault="00E70CD7" w:rsidP="006C214F">
            <w:pPr>
              <w:widowControl/>
              <w:spacing w:before="0" w:line="276" w:lineRule="auto"/>
              <w:jc w:val="left"/>
              <w:rPr>
                <w:noProof/>
                <w:lang w:val="es-MX" w:eastAsia="es-MX"/>
              </w:rPr>
            </w:pPr>
            <w:r w:rsidRPr="00E654F0">
              <w:rPr>
                <w:rFonts w:cs="Arial"/>
                <w:szCs w:val="20"/>
              </w:rPr>
              <w:t xml:space="preserve">Prototipo </w:t>
            </w:r>
            <w:r w:rsidR="006C214F">
              <w:rPr>
                <w:rFonts w:cs="Arial"/>
                <w:szCs w:val="20"/>
              </w:rPr>
              <w:t>2</w:t>
            </w:r>
          </w:p>
        </w:tc>
      </w:tr>
      <w:tr w:rsidR="00E70CD7" w:rsidTr="006C214F">
        <w:tc>
          <w:tcPr>
            <w:tcW w:w="9576" w:type="dxa"/>
          </w:tcPr>
          <w:p w:rsidR="00E70CD7" w:rsidRDefault="00D9150F" w:rsidP="00D9150F">
            <w:pPr>
              <w:widowControl/>
              <w:spacing w:before="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26738FA" wp14:editId="34548970">
                  <wp:extent cx="5612130" cy="1186180"/>
                  <wp:effectExtent l="0" t="0" r="762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186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5F48" w:rsidRDefault="00E15F48" w:rsidP="00E15F48">
      <w:pPr>
        <w:pStyle w:val="Ttulo1"/>
        <w:numPr>
          <w:ilvl w:val="0"/>
          <w:numId w:val="0"/>
        </w:numPr>
      </w:pPr>
      <w:bookmarkStart w:id="28" w:name="_Toc380568513"/>
      <w:bookmarkStart w:id="29" w:name="_Toc387763704"/>
      <w:bookmarkStart w:id="30" w:name="_GoBack"/>
      <w:bookmarkEnd w:id="30"/>
    </w:p>
    <w:p w:rsidR="00807F3B" w:rsidRDefault="00807F3B" w:rsidP="00807F3B">
      <w:pPr>
        <w:pStyle w:val="Ttulo1"/>
      </w:pPr>
      <w:r w:rsidRPr="00FA26D5">
        <w:t>Firma de</w:t>
      </w:r>
      <w:r>
        <w:t xml:space="preserve"> aceptación del Caso de Uso: </w:t>
      </w:r>
      <w:bookmarkEnd w:id="28"/>
      <w:r w:rsidR="00B90E1D">
        <w:t>Rea</w:t>
      </w:r>
      <w:r w:rsidR="0037596E">
        <w:t>ctivar.</w:t>
      </w:r>
      <w:bookmarkEnd w:id="29"/>
    </w:p>
    <w:p w:rsidR="00807F3B" w:rsidRPr="00D25B5E" w:rsidRDefault="00807F3B" w:rsidP="00807F3B"/>
    <w:tbl>
      <w:tblPr>
        <w:tblW w:w="0" w:type="auto"/>
        <w:tblLook w:val="04A0" w:firstRow="1" w:lastRow="0" w:firstColumn="1" w:lastColumn="0" w:noHBand="0" w:noVBand="1"/>
      </w:tblPr>
      <w:tblGrid>
        <w:gridCol w:w="6629"/>
        <w:gridCol w:w="2871"/>
      </w:tblGrid>
      <w:tr w:rsidR="00807F3B" w:rsidTr="00F55697">
        <w:trPr>
          <w:trHeight w:val="620"/>
        </w:trPr>
        <w:tc>
          <w:tcPr>
            <w:tcW w:w="6629" w:type="dxa"/>
            <w:shd w:val="clear" w:color="auto" w:fill="auto"/>
          </w:tcPr>
          <w:p w:rsidR="00807F3B" w:rsidRPr="001857A4" w:rsidRDefault="00807F3B" w:rsidP="00F55697">
            <w:pPr>
              <w:pStyle w:val="Sinespaciado"/>
              <w:spacing w:line="240" w:lineRule="atLeast"/>
              <w:jc w:val="left"/>
              <w:rPr>
                <w:lang w:val="es-MX"/>
              </w:rPr>
            </w:pPr>
            <w:r w:rsidRPr="001857A4">
              <w:rPr>
                <w:lang w:val="es-MX"/>
              </w:rPr>
              <w:t>_____________________________________</w:t>
            </w:r>
            <w:r>
              <w:rPr>
                <w:lang w:val="es-MX"/>
              </w:rPr>
              <w:tab/>
              <w:t xml:space="preserve"> </w:t>
            </w:r>
            <w:r>
              <w:rPr>
                <w:lang w:val="es-MX"/>
              </w:rPr>
              <w:br/>
              <w:t>Abraham Salazar</w:t>
            </w:r>
          </w:p>
        </w:tc>
        <w:tc>
          <w:tcPr>
            <w:tcW w:w="2871" w:type="dxa"/>
            <w:shd w:val="clear" w:color="auto" w:fill="auto"/>
          </w:tcPr>
          <w:p w:rsidR="00807F3B" w:rsidRDefault="00807F3B" w:rsidP="00F55697">
            <w:pPr>
              <w:jc w:val="left"/>
            </w:pPr>
            <w:r w:rsidRPr="001857A4">
              <w:rPr>
                <w:lang w:val="es-MX"/>
              </w:rPr>
              <w:t>Fecha   _____________</w:t>
            </w:r>
          </w:p>
        </w:tc>
      </w:tr>
    </w:tbl>
    <w:p w:rsidR="00807F3B" w:rsidRDefault="00807F3B" w:rsidP="00807F3B"/>
    <w:tbl>
      <w:tblPr>
        <w:tblW w:w="0" w:type="auto"/>
        <w:tblLook w:val="04A0" w:firstRow="1" w:lastRow="0" w:firstColumn="1" w:lastColumn="0" w:noHBand="0" w:noVBand="1"/>
      </w:tblPr>
      <w:tblGrid>
        <w:gridCol w:w="6629"/>
        <w:gridCol w:w="2871"/>
      </w:tblGrid>
      <w:tr w:rsidR="00807F3B" w:rsidTr="00F55697">
        <w:trPr>
          <w:trHeight w:val="620"/>
        </w:trPr>
        <w:tc>
          <w:tcPr>
            <w:tcW w:w="6629" w:type="dxa"/>
            <w:shd w:val="clear" w:color="auto" w:fill="auto"/>
          </w:tcPr>
          <w:p w:rsidR="00807F3B" w:rsidRDefault="00807F3B" w:rsidP="00F55697">
            <w:pPr>
              <w:pStyle w:val="Sinespaciado"/>
              <w:spacing w:line="240" w:lineRule="atLeast"/>
              <w:jc w:val="left"/>
              <w:rPr>
                <w:lang w:val="es-MX"/>
              </w:rPr>
            </w:pPr>
            <w:r w:rsidRPr="001857A4">
              <w:rPr>
                <w:lang w:val="es-MX"/>
              </w:rPr>
              <w:t>_____________________________________</w:t>
            </w:r>
            <w:r>
              <w:rPr>
                <w:lang w:val="es-MX"/>
              </w:rPr>
              <w:tab/>
              <w:t xml:space="preserve"> </w:t>
            </w:r>
            <w:r>
              <w:rPr>
                <w:lang w:val="es-MX"/>
              </w:rPr>
              <w:br/>
              <w:t>Julissa Escamilla</w:t>
            </w:r>
          </w:p>
          <w:p w:rsidR="00F4410E" w:rsidRDefault="00F4410E" w:rsidP="00F55697">
            <w:pPr>
              <w:pStyle w:val="Sinespaciado"/>
              <w:spacing w:line="240" w:lineRule="atLeast"/>
              <w:jc w:val="left"/>
              <w:rPr>
                <w:lang w:val="es-MX"/>
              </w:rPr>
            </w:pPr>
          </w:p>
          <w:p w:rsidR="00F4410E" w:rsidRPr="001857A4" w:rsidRDefault="00F4410E" w:rsidP="00F55697">
            <w:pPr>
              <w:pStyle w:val="Sinespaciado"/>
              <w:spacing w:line="240" w:lineRule="atLeast"/>
              <w:jc w:val="left"/>
              <w:rPr>
                <w:lang w:val="es-MX"/>
              </w:rPr>
            </w:pPr>
          </w:p>
        </w:tc>
        <w:tc>
          <w:tcPr>
            <w:tcW w:w="2871" w:type="dxa"/>
            <w:shd w:val="clear" w:color="auto" w:fill="auto"/>
          </w:tcPr>
          <w:p w:rsidR="00807F3B" w:rsidRDefault="00807F3B" w:rsidP="00F55697">
            <w:pPr>
              <w:jc w:val="left"/>
            </w:pPr>
            <w:r w:rsidRPr="001857A4">
              <w:rPr>
                <w:lang w:val="es-MX"/>
              </w:rPr>
              <w:t>Fecha   _____________</w:t>
            </w:r>
          </w:p>
          <w:p w:rsidR="00807F3B" w:rsidRPr="00807F3B" w:rsidRDefault="00807F3B" w:rsidP="00807F3B">
            <w:pPr>
              <w:jc w:val="right"/>
            </w:pPr>
          </w:p>
        </w:tc>
      </w:tr>
      <w:tr w:rsidR="00F4410E" w:rsidTr="00F4410E">
        <w:trPr>
          <w:trHeight w:val="620"/>
        </w:trPr>
        <w:tc>
          <w:tcPr>
            <w:tcW w:w="6629" w:type="dxa"/>
            <w:shd w:val="clear" w:color="auto" w:fill="auto"/>
          </w:tcPr>
          <w:p w:rsidR="00F4410E" w:rsidRPr="001857A4" w:rsidRDefault="00F4410E" w:rsidP="0054110C">
            <w:pPr>
              <w:pStyle w:val="Sinespaciado"/>
              <w:spacing w:line="240" w:lineRule="atLeast"/>
              <w:jc w:val="left"/>
              <w:rPr>
                <w:lang w:val="es-MX"/>
              </w:rPr>
            </w:pPr>
            <w:r w:rsidRPr="001857A4">
              <w:rPr>
                <w:lang w:val="es-MX"/>
              </w:rPr>
              <w:t>_____________________________________</w:t>
            </w:r>
            <w:r>
              <w:rPr>
                <w:lang w:val="es-MX"/>
              </w:rPr>
              <w:tab/>
              <w:t xml:space="preserve"> </w:t>
            </w:r>
            <w:r>
              <w:rPr>
                <w:lang w:val="es-MX"/>
              </w:rPr>
              <w:br/>
              <w:t>Maritza Verde</w:t>
            </w:r>
          </w:p>
        </w:tc>
        <w:tc>
          <w:tcPr>
            <w:tcW w:w="2871" w:type="dxa"/>
            <w:shd w:val="clear" w:color="auto" w:fill="auto"/>
          </w:tcPr>
          <w:p w:rsidR="00F4410E" w:rsidRPr="00F4410E" w:rsidRDefault="00F4410E" w:rsidP="0054110C">
            <w:pPr>
              <w:jc w:val="left"/>
              <w:rPr>
                <w:lang w:val="es-MX"/>
              </w:rPr>
            </w:pPr>
            <w:r w:rsidRPr="001857A4">
              <w:rPr>
                <w:lang w:val="es-MX"/>
              </w:rPr>
              <w:t>Fecha   _____________</w:t>
            </w:r>
          </w:p>
        </w:tc>
      </w:tr>
    </w:tbl>
    <w:p w:rsidR="00E654F0" w:rsidRPr="003238DF" w:rsidRDefault="00E654F0" w:rsidP="009376F8">
      <w:pPr>
        <w:rPr>
          <w:rFonts w:ascii="Arial" w:hAnsi="Arial" w:cs="Arial"/>
          <w:sz w:val="22"/>
          <w:szCs w:val="22"/>
        </w:rPr>
      </w:pPr>
    </w:p>
    <w:sectPr w:rsidR="00E654F0" w:rsidRPr="003238DF" w:rsidSect="00245808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058" w:right="1440" w:bottom="1440" w:left="1440" w:header="284" w:footer="14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ED8" w:rsidRDefault="00D56ED8">
      <w:pPr>
        <w:spacing w:before="0" w:line="240" w:lineRule="auto"/>
      </w:pPr>
      <w:r>
        <w:separator/>
      </w:r>
    </w:p>
  </w:endnote>
  <w:endnote w:type="continuationSeparator" w:id="0">
    <w:p w:rsidR="00D56ED8" w:rsidRDefault="00D56ED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FD4" w:rsidRDefault="00746FD4" w:rsidP="00CB57E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46FD4" w:rsidRDefault="00746FD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vertAnchor="text" w:horzAnchor="page" w:tblpX="1412" w:tblpY="83"/>
      <w:tblW w:w="0" w:type="auto"/>
      <w:tblBorders>
        <w:bottom w:val="single" w:sz="8" w:space="0" w:color="1F497D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500"/>
    </w:tblGrid>
    <w:tr w:rsidR="00746FD4" w:rsidRPr="00053AB5">
      <w:trPr>
        <w:trHeight w:val="284"/>
      </w:trPr>
      <w:tc>
        <w:tcPr>
          <w:tcW w:w="9500" w:type="dxa"/>
        </w:tcPr>
        <w:p w:rsidR="00746FD4" w:rsidRPr="00961EA9" w:rsidRDefault="00746FD4" w:rsidP="00CB57E7">
          <w:pPr>
            <w:pStyle w:val="Ttulo"/>
            <w:tabs>
              <w:tab w:val="center" w:pos="4680"/>
              <w:tab w:val="left" w:pos="7935"/>
            </w:tabs>
            <w:ind w:left="38"/>
            <w:jc w:val="left"/>
            <w:rPr>
              <w:sz w:val="2"/>
              <w:szCs w:val="2"/>
            </w:rPr>
          </w:pPr>
        </w:p>
      </w:tc>
    </w:tr>
  </w:tbl>
  <w:p w:rsidR="00746FD4" w:rsidRDefault="00746FD4">
    <w:pPr>
      <w:jc w:val="left"/>
    </w:pPr>
  </w:p>
  <w:p w:rsidR="00746FD4" w:rsidRPr="00053AB5" w:rsidRDefault="00746FD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773"/>
      <w:gridCol w:w="4773"/>
    </w:tblGrid>
    <w:tr w:rsidR="00746FD4">
      <w:trPr>
        <w:trHeight w:val="331"/>
      </w:trPr>
      <w:tc>
        <w:tcPr>
          <w:tcW w:w="4773" w:type="dxa"/>
          <w:tcBorders>
            <w:top w:val="nil"/>
            <w:left w:val="nil"/>
            <w:bottom w:val="nil"/>
            <w:right w:val="nil"/>
          </w:tcBorders>
        </w:tcPr>
        <w:p w:rsidR="00746FD4" w:rsidRDefault="00746FD4" w:rsidP="00CB57E7">
          <w:pPr>
            <w:framePr w:wrap="around" w:vAnchor="text" w:hAnchor="page" w:x="1290" w:y="-540"/>
            <w:ind w:right="360"/>
            <w:rPr>
              <w:lang w:val="es-MX"/>
            </w:rPr>
          </w:pPr>
          <w:r>
            <w:rPr>
              <w:lang w:val="es-MX"/>
            </w:rPr>
            <w:t>Confidencial</w:t>
          </w:r>
        </w:p>
      </w:tc>
      <w:tc>
        <w:tcPr>
          <w:tcW w:w="4773" w:type="dxa"/>
          <w:tcBorders>
            <w:top w:val="nil"/>
            <w:left w:val="nil"/>
            <w:bottom w:val="nil"/>
            <w:right w:val="nil"/>
          </w:tcBorders>
        </w:tcPr>
        <w:p w:rsidR="00746FD4" w:rsidRDefault="00746FD4" w:rsidP="00CB57E7">
          <w:pPr>
            <w:framePr w:wrap="around" w:vAnchor="text" w:hAnchor="page" w:x="1290" w:y="-540"/>
            <w:jc w:val="right"/>
            <w:rPr>
              <w:lang w:val="es-MX"/>
            </w:rPr>
          </w:pPr>
          <w:r>
            <w:fldChar w:fldCharType="begin"/>
          </w:r>
          <w:r>
            <w:rPr>
              <w:lang w:val="es-MX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MX"/>
            </w:rPr>
            <w:t>Ó</w:t>
          </w:r>
          <w:r>
            <w:fldChar w:fldCharType="end"/>
          </w:r>
          <w:r>
            <w:t>Netropology</w:t>
          </w:r>
          <w:r>
            <w:rPr>
              <w:lang w:val="es-MX"/>
            </w:rPr>
            <w:t xml:space="preserve">, </w:t>
          </w:r>
          <w:r>
            <w:rPr>
              <w:lang w:val="es-MX"/>
            </w:rPr>
            <w:fldChar w:fldCharType="begin"/>
          </w:r>
          <w:r>
            <w:rPr>
              <w:lang w:val="es-MX"/>
            </w:rPr>
            <w:instrText xml:space="preserve"> DATE  \@ "MMM-yy"  \* MERGEFORMAT </w:instrText>
          </w:r>
          <w:r>
            <w:rPr>
              <w:lang w:val="es-MX"/>
            </w:rPr>
            <w:fldChar w:fldCharType="separate"/>
          </w:r>
          <w:r w:rsidR="00D16976">
            <w:rPr>
              <w:noProof/>
              <w:lang w:val="es-MX"/>
            </w:rPr>
            <w:t>jul-14</w:t>
          </w:r>
          <w:r>
            <w:rPr>
              <w:lang w:val="es-MX"/>
            </w:rPr>
            <w:fldChar w:fldCharType="end"/>
          </w:r>
        </w:p>
      </w:tc>
    </w:tr>
  </w:tbl>
  <w:p w:rsidR="00746FD4" w:rsidRDefault="00746FD4">
    <w:pPr>
      <w:tabs>
        <w:tab w:val="left" w:pos="1135"/>
      </w:tabs>
      <w:spacing w:before="40"/>
      <w:ind w:right="68"/>
      <w:jc w:val="center"/>
      <w:rPr>
        <w:rFonts w:eastAsia="Batang" w:cs="Arial"/>
        <w:b/>
        <w:spacing w:val="40"/>
        <w:sz w:val="16"/>
        <w:szCs w:val="16"/>
      </w:rPr>
    </w:pPr>
  </w:p>
  <w:p w:rsidR="00746FD4" w:rsidRDefault="00746FD4" w:rsidP="00CB57E7">
    <w:pPr>
      <w:tabs>
        <w:tab w:val="left" w:pos="1135"/>
      </w:tabs>
      <w:spacing w:before="40"/>
      <w:ind w:right="68"/>
      <w:rPr>
        <w:rFonts w:ascii="Book Antiqua" w:eastAsia="Batang" w:hAnsi="Book Antiqua" w:cs="Arial"/>
        <w:b/>
        <w:spacing w:val="40"/>
        <w:sz w:val="16"/>
        <w:szCs w:val="16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FD4" w:rsidRDefault="00746FD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ED8" w:rsidRDefault="00D56ED8">
      <w:pPr>
        <w:spacing w:before="0" w:line="240" w:lineRule="auto"/>
      </w:pPr>
      <w:r>
        <w:separator/>
      </w:r>
    </w:p>
  </w:footnote>
  <w:footnote w:type="continuationSeparator" w:id="0">
    <w:p w:rsidR="00D56ED8" w:rsidRDefault="00D56ED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FD4" w:rsidRPr="00275882" w:rsidRDefault="00746FD4" w:rsidP="00CB57E7">
    <w:pPr>
      <w:pBdr>
        <w:top w:val="single" w:sz="4" w:space="1" w:color="auto"/>
        <w:bottom w:val="single" w:sz="4" w:space="1" w:color="auto"/>
      </w:pBdr>
      <w:tabs>
        <w:tab w:val="right" w:pos="9356"/>
      </w:tabs>
      <w:spacing w:after="240"/>
      <w:jc w:val="right"/>
      <w:rPr>
        <w:rFonts w:eastAsia="Batang"/>
        <w:noProof/>
        <w:lang w:val="es-ES_tradnl" w:eastAsia="es-ES_tradnl"/>
      </w:rPr>
    </w:pPr>
    <w:r>
      <w:rPr>
        <w:rFonts w:eastAsia="Batang"/>
        <w:noProof/>
        <w:sz w:val="8"/>
        <w:lang w:val="es-MX" w:eastAsia="es-MX"/>
      </w:rPr>
      <w:drawing>
        <wp:inline distT="0" distB="0" distL="0" distR="0" wp14:anchorId="19A72103" wp14:editId="3BAA2DAE">
          <wp:extent cx="2169160" cy="382905"/>
          <wp:effectExtent l="0" t="0" r="2540" b="0"/>
          <wp:docPr id="1" name="I 1" descr="LogoNet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 1" descr="LogoNet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9160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86"/>
      <w:gridCol w:w="3841"/>
      <w:gridCol w:w="1193"/>
      <w:gridCol w:w="2256"/>
    </w:tblGrid>
    <w:tr w:rsidR="00746FD4" w:rsidRPr="00073849" w:rsidTr="00D73599">
      <w:trPr>
        <w:trHeight w:val="281"/>
      </w:trPr>
      <w:tc>
        <w:tcPr>
          <w:tcW w:w="0" w:type="auto"/>
          <w:vMerge w:val="restart"/>
          <w:vAlign w:val="center"/>
        </w:tcPr>
        <w:p w:rsidR="00746FD4" w:rsidRPr="001B1509" w:rsidRDefault="00746FD4">
          <w:pPr>
            <w:pStyle w:val="Encabezado"/>
            <w:rPr>
              <w:rFonts w:cs="Tahoma"/>
              <w:noProof/>
              <w:sz w:val="20"/>
              <w:lang w:val="es-ES_tradnl" w:eastAsia="es-ES_tradnl"/>
            </w:rPr>
          </w:pPr>
          <w:r>
            <w:rPr>
              <w:rFonts w:cs="Tahoma"/>
              <w:noProof/>
              <w:sz w:val="20"/>
              <w:lang w:val="es-MX" w:eastAsia="es-MX"/>
            </w:rPr>
            <w:drawing>
              <wp:inline distT="0" distB="0" distL="0" distR="0" wp14:anchorId="33230ACD" wp14:editId="62621AE9">
                <wp:extent cx="1308100" cy="233680"/>
                <wp:effectExtent l="0" t="0" r="6350" b="0"/>
                <wp:docPr id="2" name="I 1" descr="LogoNetr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 1" descr="LogoNetr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81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41" w:type="dxa"/>
          <w:vAlign w:val="center"/>
        </w:tcPr>
        <w:p w:rsidR="00746FD4" w:rsidRPr="00BD6434" w:rsidRDefault="00746FD4" w:rsidP="00CB57E7">
          <w:pPr>
            <w:pStyle w:val="Sinespaciado"/>
            <w:rPr>
              <w:sz w:val="16"/>
              <w:szCs w:val="16"/>
              <w:lang w:val="es-MX"/>
            </w:rPr>
          </w:pPr>
          <w:r w:rsidRPr="00BD6434">
            <w:rPr>
              <w:sz w:val="16"/>
              <w:szCs w:val="16"/>
              <w:lang w:val="es-MX"/>
            </w:rPr>
            <w:t>Documento:  Especificación de Casos de Uso</w:t>
          </w:r>
        </w:p>
      </w:tc>
      <w:tc>
        <w:tcPr>
          <w:tcW w:w="1193" w:type="dxa"/>
          <w:vAlign w:val="center"/>
        </w:tcPr>
        <w:p w:rsidR="00746FD4" w:rsidRPr="00BD6434" w:rsidRDefault="00746FD4" w:rsidP="00CB57E7">
          <w:pPr>
            <w:pStyle w:val="Sinespaciado"/>
            <w:rPr>
              <w:sz w:val="16"/>
              <w:szCs w:val="16"/>
              <w:lang w:val="es-MX"/>
            </w:rPr>
          </w:pPr>
          <w:r w:rsidRPr="00BD6434">
            <w:rPr>
              <w:sz w:val="16"/>
              <w:szCs w:val="16"/>
              <w:lang w:val="es-MX"/>
            </w:rPr>
            <w:t>Versión: 1.1</w:t>
          </w:r>
        </w:p>
      </w:tc>
      <w:tc>
        <w:tcPr>
          <w:tcW w:w="2256" w:type="dxa"/>
          <w:vMerge w:val="restart"/>
          <w:vAlign w:val="center"/>
        </w:tcPr>
        <w:p w:rsidR="00746FD4" w:rsidRPr="001B1509" w:rsidRDefault="00746FD4" w:rsidP="00CB57E7">
          <w:pPr>
            <w:pStyle w:val="Encabezado"/>
            <w:rPr>
              <w:sz w:val="20"/>
            </w:rPr>
          </w:pPr>
          <w:r w:rsidRPr="00932D7E">
            <w:rPr>
              <w:noProof/>
              <w:sz w:val="20"/>
              <w:lang w:val="es-MX" w:eastAsia="es-MX"/>
            </w:rPr>
            <w:drawing>
              <wp:inline distT="0" distB="0" distL="0" distR="0" wp14:anchorId="68AF3E93" wp14:editId="260076C1">
                <wp:extent cx="1289919" cy="812800"/>
                <wp:effectExtent l="0" t="0" r="5715" b="6350"/>
                <wp:docPr id="8" name="6 Imagen" descr="https://encrypted-tbn0.gstatic.com/images?q=tbn:ANd9GcQbHKVXsYaVV220tFaG2M0deMkuKabr32zESsf9zvdyqblpXq8r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6 Imagen" descr="https://encrypted-tbn0.gstatic.com/images?q=tbn:ANd9GcQbHKVXsYaVV220tFaG2M0deMkuKabr32zESsf9zvdyqblpXq8r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9919" cy="81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746FD4" w:rsidRPr="00073849" w:rsidTr="00D73599">
      <w:trPr>
        <w:trHeight w:val="414"/>
      </w:trPr>
      <w:tc>
        <w:tcPr>
          <w:tcW w:w="0" w:type="auto"/>
          <w:vMerge/>
          <w:vAlign w:val="center"/>
        </w:tcPr>
        <w:p w:rsidR="00746FD4" w:rsidRPr="001B1509" w:rsidRDefault="00746FD4">
          <w:pPr>
            <w:pStyle w:val="Encabezado"/>
            <w:rPr>
              <w:rFonts w:cs="Tahoma"/>
              <w:sz w:val="20"/>
              <w:lang w:val="es-MX"/>
            </w:rPr>
          </w:pPr>
        </w:p>
      </w:tc>
      <w:tc>
        <w:tcPr>
          <w:tcW w:w="3841" w:type="dxa"/>
          <w:vAlign w:val="center"/>
        </w:tcPr>
        <w:p w:rsidR="00746FD4" w:rsidRPr="00BD6434" w:rsidRDefault="00746FD4" w:rsidP="001A6157">
          <w:pPr>
            <w:pStyle w:val="Sinespaciado"/>
            <w:rPr>
              <w:sz w:val="16"/>
              <w:szCs w:val="16"/>
              <w:lang w:val="es-MX"/>
            </w:rPr>
          </w:pPr>
          <w:r w:rsidRPr="00BD6434">
            <w:rPr>
              <w:sz w:val="16"/>
              <w:szCs w:val="16"/>
              <w:lang w:val="es-MX"/>
            </w:rPr>
            <w:t xml:space="preserve">Identificador: </w:t>
          </w:r>
          <w:r>
            <w:rPr>
              <w:sz w:val="16"/>
              <w:szCs w:val="16"/>
              <w:lang w:val="es-MX"/>
            </w:rPr>
            <w:t>FIDE</w:t>
          </w:r>
          <w:r w:rsidRPr="00BD6434">
            <w:rPr>
              <w:sz w:val="16"/>
              <w:szCs w:val="16"/>
              <w:lang w:val="es-MX"/>
            </w:rPr>
            <w:fldChar w:fldCharType="begin"/>
          </w:r>
          <w:r w:rsidRPr="00BD6434">
            <w:rPr>
              <w:sz w:val="16"/>
              <w:szCs w:val="16"/>
              <w:lang w:val="es-MX"/>
            </w:rPr>
            <w:instrText xml:space="preserve"> FILENAME </w:instrText>
          </w:r>
          <w:r w:rsidRPr="00BD6434">
            <w:rPr>
              <w:sz w:val="16"/>
              <w:szCs w:val="16"/>
              <w:lang w:val="es-MX"/>
            </w:rPr>
            <w:fldChar w:fldCharType="separate"/>
          </w:r>
          <w:r w:rsidR="00650872">
            <w:rPr>
              <w:noProof/>
              <w:sz w:val="16"/>
              <w:szCs w:val="16"/>
              <w:lang w:val="es-MX"/>
            </w:rPr>
            <w:t>PAEEEM_EspecificacionCasosUso_Reactivar_v1.3.docx</w:t>
          </w:r>
          <w:r w:rsidRPr="00BD6434">
            <w:rPr>
              <w:sz w:val="16"/>
              <w:szCs w:val="16"/>
              <w:lang w:val="es-MX"/>
            </w:rPr>
            <w:fldChar w:fldCharType="end"/>
          </w:r>
        </w:p>
      </w:tc>
      <w:tc>
        <w:tcPr>
          <w:tcW w:w="1193" w:type="dxa"/>
          <w:vAlign w:val="center"/>
        </w:tcPr>
        <w:p w:rsidR="00746FD4" w:rsidRPr="00BD6434" w:rsidRDefault="00746FD4" w:rsidP="00CB57E7">
          <w:pPr>
            <w:pStyle w:val="Sinespaciado"/>
            <w:rPr>
              <w:sz w:val="16"/>
              <w:szCs w:val="16"/>
              <w:lang w:val="es-MX"/>
            </w:rPr>
          </w:pPr>
          <w:r w:rsidRPr="00BD6434">
            <w:rPr>
              <w:sz w:val="16"/>
              <w:szCs w:val="16"/>
              <w:lang w:val="es-MX"/>
            </w:rPr>
            <w:t xml:space="preserve">Fecha: </w:t>
          </w:r>
          <w:r w:rsidRPr="00BD6434">
            <w:rPr>
              <w:sz w:val="16"/>
              <w:szCs w:val="16"/>
              <w:lang w:val="es-MX"/>
            </w:rPr>
            <w:fldChar w:fldCharType="begin"/>
          </w:r>
          <w:r w:rsidRPr="00BD6434">
            <w:rPr>
              <w:sz w:val="16"/>
              <w:szCs w:val="16"/>
              <w:lang w:val="es-MX"/>
            </w:rPr>
            <w:instrText xml:space="preserve"> DATE  \@ "dd.MM.yyyy" </w:instrText>
          </w:r>
          <w:r w:rsidRPr="00BD6434">
            <w:rPr>
              <w:sz w:val="16"/>
              <w:szCs w:val="16"/>
              <w:lang w:val="es-MX"/>
            </w:rPr>
            <w:fldChar w:fldCharType="separate"/>
          </w:r>
          <w:r w:rsidR="00D16976">
            <w:rPr>
              <w:noProof/>
              <w:sz w:val="16"/>
              <w:szCs w:val="16"/>
              <w:lang w:val="es-MX"/>
            </w:rPr>
            <w:t>09.07.2014</w:t>
          </w:r>
          <w:r w:rsidRPr="00BD6434">
            <w:rPr>
              <w:sz w:val="16"/>
              <w:szCs w:val="16"/>
              <w:lang w:val="es-MX"/>
            </w:rPr>
            <w:fldChar w:fldCharType="end"/>
          </w:r>
        </w:p>
      </w:tc>
      <w:tc>
        <w:tcPr>
          <w:tcW w:w="2256" w:type="dxa"/>
          <w:vMerge/>
          <w:vAlign w:val="center"/>
        </w:tcPr>
        <w:p w:rsidR="00746FD4" w:rsidRPr="001B1509" w:rsidRDefault="00746FD4">
          <w:pPr>
            <w:pStyle w:val="Encabezado"/>
            <w:rPr>
              <w:rFonts w:cs="Tahoma"/>
              <w:sz w:val="20"/>
              <w:lang w:val="es-MX"/>
            </w:rPr>
          </w:pPr>
        </w:p>
      </w:tc>
    </w:tr>
    <w:tr w:rsidR="00746FD4" w:rsidRPr="00073849" w:rsidTr="00D73599">
      <w:trPr>
        <w:trHeight w:val="320"/>
      </w:trPr>
      <w:tc>
        <w:tcPr>
          <w:tcW w:w="0" w:type="auto"/>
          <w:vMerge/>
          <w:vAlign w:val="center"/>
        </w:tcPr>
        <w:p w:rsidR="00746FD4" w:rsidRPr="001B1509" w:rsidRDefault="00746FD4">
          <w:pPr>
            <w:pStyle w:val="Encabezado"/>
            <w:rPr>
              <w:rFonts w:cs="Tahoma"/>
              <w:sz w:val="20"/>
              <w:lang w:val="es-MX"/>
            </w:rPr>
          </w:pPr>
        </w:p>
      </w:tc>
      <w:tc>
        <w:tcPr>
          <w:tcW w:w="3841" w:type="dxa"/>
          <w:vAlign w:val="center"/>
        </w:tcPr>
        <w:p w:rsidR="00746FD4" w:rsidRPr="001A6157" w:rsidRDefault="00746FD4" w:rsidP="008B6C31">
          <w:pPr>
            <w:pStyle w:val="Sinespaciado"/>
            <w:rPr>
              <w:sz w:val="16"/>
              <w:szCs w:val="16"/>
              <w:lang w:val="es-MX"/>
            </w:rPr>
          </w:pPr>
          <w:r w:rsidRPr="001A6157">
            <w:rPr>
              <w:sz w:val="16"/>
              <w:szCs w:val="16"/>
              <w:lang w:val="es-MX"/>
            </w:rPr>
            <w:t xml:space="preserve">Proyecto: </w:t>
          </w:r>
          <w:r>
            <w:rPr>
              <w:sz w:val="16"/>
              <w:szCs w:val="16"/>
              <w:lang w:val="es-MX"/>
            </w:rPr>
            <w:t>PAEEEM</w:t>
          </w:r>
          <w:r w:rsidRPr="001A6157">
            <w:rPr>
              <w:sz w:val="16"/>
              <w:szCs w:val="16"/>
              <w:lang w:val="es-MX"/>
            </w:rPr>
            <w:t xml:space="preserve"> </w:t>
          </w:r>
        </w:p>
      </w:tc>
      <w:tc>
        <w:tcPr>
          <w:tcW w:w="1193" w:type="dxa"/>
          <w:vAlign w:val="center"/>
        </w:tcPr>
        <w:p w:rsidR="00746FD4" w:rsidRPr="00BD6434" w:rsidRDefault="00746FD4" w:rsidP="00CB57E7">
          <w:pPr>
            <w:pStyle w:val="Sinespaciado"/>
            <w:rPr>
              <w:sz w:val="16"/>
              <w:szCs w:val="16"/>
              <w:lang w:val="es-MX"/>
            </w:rPr>
          </w:pPr>
          <w:r w:rsidRPr="00BD6434">
            <w:rPr>
              <w:sz w:val="16"/>
              <w:szCs w:val="16"/>
              <w:lang w:val="es-MX"/>
            </w:rPr>
            <w:t xml:space="preserve">Página: </w:t>
          </w:r>
          <w:r w:rsidRPr="00BD6434">
            <w:rPr>
              <w:sz w:val="16"/>
              <w:szCs w:val="16"/>
              <w:lang w:val="es-MX"/>
            </w:rPr>
            <w:fldChar w:fldCharType="begin"/>
          </w:r>
          <w:r w:rsidRPr="00BD6434">
            <w:rPr>
              <w:sz w:val="16"/>
              <w:szCs w:val="16"/>
              <w:lang w:val="es-MX"/>
            </w:rPr>
            <w:instrText xml:space="preserve"> PAGE  \* Arabic  \* MERGEFORMAT </w:instrText>
          </w:r>
          <w:r w:rsidRPr="00BD6434">
            <w:rPr>
              <w:sz w:val="16"/>
              <w:szCs w:val="16"/>
              <w:lang w:val="es-MX"/>
            </w:rPr>
            <w:fldChar w:fldCharType="separate"/>
          </w:r>
          <w:r w:rsidR="00D16976">
            <w:rPr>
              <w:noProof/>
              <w:sz w:val="16"/>
              <w:szCs w:val="16"/>
              <w:lang w:val="es-MX"/>
            </w:rPr>
            <w:t>7</w:t>
          </w:r>
          <w:r w:rsidRPr="00BD6434">
            <w:rPr>
              <w:sz w:val="16"/>
              <w:szCs w:val="16"/>
              <w:lang w:val="es-MX"/>
            </w:rPr>
            <w:fldChar w:fldCharType="end"/>
          </w:r>
          <w:r w:rsidRPr="00BD6434">
            <w:rPr>
              <w:sz w:val="16"/>
              <w:szCs w:val="16"/>
              <w:lang w:val="es-MX"/>
            </w:rPr>
            <w:t xml:space="preserve"> de </w:t>
          </w:r>
          <w:r w:rsidRPr="00BD6434">
            <w:rPr>
              <w:rStyle w:val="Nmerodepgina"/>
              <w:rFonts w:cs="Tahoma"/>
              <w:sz w:val="16"/>
              <w:szCs w:val="16"/>
              <w:lang w:val="es-MX"/>
            </w:rPr>
            <w:fldChar w:fldCharType="begin"/>
          </w:r>
          <w:r w:rsidRPr="00BD6434">
            <w:rPr>
              <w:rStyle w:val="Nmerodepgina"/>
              <w:rFonts w:cs="Tahoma"/>
              <w:sz w:val="16"/>
              <w:szCs w:val="16"/>
              <w:lang w:val="es-MX"/>
            </w:rPr>
            <w:instrText xml:space="preserve"> NUMPAGES </w:instrText>
          </w:r>
          <w:r w:rsidRPr="00BD6434">
            <w:rPr>
              <w:rStyle w:val="Nmerodepgina"/>
              <w:rFonts w:cs="Tahoma"/>
              <w:sz w:val="16"/>
              <w:szCs w:val="16"/>
              <w:lang w:val="es-MX"/>
            </w:rPr>
            <w:fldChar w:fldCharType="separate"/>
          </w:r>
          <w:r w:rsidR="00D16976">
            <w:rPr>
              <w:rStyle w:val="Nmerodepgina"/>
              <w:rFonts w:cs="Tahoma"/>
              <w:noProof/>
              <w:sz w:val="16"/>
              <w:szCs w:val="16"/>
              <w:lang w:val="es-MX"/>
            </w:rPr>
            <w:t>7</w:t>
          </w:r>
          <w:r w:rsidRPr="00BD6434">
            <w:rPr>
              <w:rStyle w:val="Nmerodepgina"/>
              <w:rFonts w:cs="Tahoma"/>
              <w:sz w:val="16"/>
              <w:szCs w:val="16"/>
              <w:lang w:val="es-MX"/>
            </w:rPr>
            <w:fldChar w:fldCharType="end"/>
          </w:r>
        </w:p>
      </w:tc>
      <w:tc>
        <w:tcPr>
          <w:tcW w:w="2256" w:type="dxa"/>
          <w:vMerge/>
          <w:vAlign w:val="center"/>
        </w:tcPr>
        <w:p w:rsidR="00746FD4" w:rsidRPr="001B1509" w:rsidRDefault="00746FD4">
          <w:pPr>
            <w:pStyle w:val="Encabezado"/>
            <w:rPr>
              <w:rFonts w:cs="Tahoma"/>
              <w:sz w:val="20"/>
              <w:lang w:val="es-MX"/>
            </w:rPr>
          </w:pPr>
        </w:p>
      </w:tc>
    </w:tr>
  </w:tbl>
  <w:p w:rsidR="00746FD4" w:rsidRPr="00E66F16" w:rsidRDefault="00746FD4" w:rsidP="00CB57E7">
    <w:pPr>
      <w:pStyle w:val="Encabezado"/>
      <w:spacing w:before="0" w:line="240" w:lineRule="auto"/>
      <w:rPr>
        <w:rFonts w:ascii="Times New Roman" w:hAnsi="Times New Roman"/>
        <w:sz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FD4" w:rsidRDefault="00746FD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850E4E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lang w:val="es-ES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3AD4077"/>
    <w:multiLevelType w:val="hybridMultilevel"/>
    <w:tmpl w:val="D25458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30695"/>
    <w:multiLevelType w:val="hybridMultilevel"/>
    <w:tmpl w:val="6DF26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872C58"/>
    <w:multiLevelType w:val="hybridMultilevel"/>
    <w:tmpl w:val="E1A4FB9A"/>
    <w:lvl w:ilvl="0" w:tplc="2B1C221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1220BB"/>
    <w:multiLevelType w:val="hybridMultilevel"/>
    <w:tmpl w:val="C332DA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4C4A47"/>
    <w:multiLevelType w:val="hybridMultilevel"/>
    <w:tmpl w:val="32A2E7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C2FA1"/>
    <w:multiLevelType w:val="hybridMultilevel"/>
    <w:tmpl w:val="2A60F6D0"/>
    <w:lvl w:ilvl="0" w:tplc="2B1C221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D450D34"/>
    <w:multiLevelType w:val="hybridMultilevel"/>
    <w:tmpl w:val="82264F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5874B9"/>
    <w:multiLevelType w:val="hybridMultilevel"/>
    <w:tmpl w:val="5ABA11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D318BB"/>
    <w:multiLevelType w:val="hybridMultilevel"/>
    <w:tmpl w:val="78B094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D71AC6"/>
    <w:multiLevelType w:val="hybridMultilevel"/>
    <w:tmpl w:val="BB52CC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45192E"/>
    <w:multiLevelType w:val="hybridMultilevel"/>
    <w:tmpl w:val="502C1A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ED08E4"/>
    <w:multiLevelType w:val="hybridMultilevel"/>
    <w:tmpl w:val="B70CDE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6C44D8"/>
    <w:multiLevelType w:val="hybridMultilevel"/>
    <w:tmpl w:val="872AFEA2"/>
    <w:lvl w:ilvl="0" w:tplc="2B1C221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1D5534"/>
    <w:multiLevelType w:val="hybridMultilevel"/>
    <w:tmpl w:val="EF2E7B94"/>
    <w:lvl w:ilvl="0" w:tplc="2B1C221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A42CD4"/>
    <w:multiLevelType w:val="hybridMultilevel"/>
    <w:tmpl w:val="F558DA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F27AE1"/>
    <w:multiLevelType w:val="hybridMultilevel"/>
    <w:tmpl w:val="38B8562E"/>
    <w:lvl w:ilvl="0" w:tplc="2B1C221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4776DC"/>
    <w:multiLevelType w:val="hybridMultilevel"/>
    <w:tmpl w:val="3BF45A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3E6149"/>
    <w:multiLevelType w:val="hybridMultilevel"/>
    <w:tmpl w:val="CE88E0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8973A7"/>
    <w:multiLevelType w:val="hybridMultilevel"/>
    <w:tmpl w:val="28DE1FB0"/>
    <w:lvl w:ilvl="0" w:tplc="2B1C221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8518F5"/>
    <w:multiLevelType w:val="hybridMultilevel"/>
    <w:tmpl w:val="2A4273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F55C07"/>
    <w:multiLevelType w:val="hybridMultilevel"/>
    <w:tmpl w:val="80FA8302"/>
    <w:lvl w:ilvl="0" w:tplc="2B1C221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7C1F61"/>
    <w:multiLevelType w:val="hybridMultilevel"/>
    <w:tmpl w:val="F6DE6D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2A01C4"/>
    <w:multiLevelType w:val="hybridMultilevel"/>
    <w:tmpl w:val="C180F3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481EC3"/>
    <w:multiLevelType w:val="hybridMultilevel"/>
    <w:tmpl w:val="A8E6EA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691F24"/>
    <w:multiLevelType w:val="hybridMultilevel"/>
    <w:tmpl w:val="92D804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A86104"/>
    <w:multiLevelType w:val="hybridMultilevel"/>
    <w:tmpl w:val="211803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01422B"/>
    <w:multiLevelType w:val="hybridMultilevel"/>
    <w:tmpl w:val="833E52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AF23AF"/>
    <w:multiLevelType w:val="hybridMultilevel"/>
    <w:tmpl w:val="81180D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093C52"/>
    <w:multiLevelType w:val="singleLevel"/>
    <w:tmpl w:val="DDBE6ED8"/>
    <w:lvl w:ilvl="0">
      <w:start w:val="1"/>
      <w:numFmt w:val="bullet"/>
      <w:pStyle w:val="BulletText1"/>
      <w:lvlText w:val=""/>
      <w:lvlJc w:val="left"/>
      <w:pPr>
        <w:tabs>
          <w:tab w:val="num" w:pos="0"/>
        </w:tabs>
        <w:ind w:left="187" w:hanging="187"/>
      </w:pPr>
      <w:rPr>
        <w:rFonts w:ascii="Symbol" w:hAnsi="Symbol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9"/>
  </w:num>
  <w:num w:numId="5">
    <w:abstractNumId w:val="28"/>
  </w:num>
  <w:num w:numId="6">
    <w:abstractNumId w:val="15"/>
  </w:num>
  <w:num w:numId="7">
    <w:abstractNumId w:val="29"/>
  </w:num>
  <w:num w:numId="8">
    <w:abstractNumId w:val="22"/>
  </w:num>
  <w:num w:numId="9">
    <w:abstractNumId w:val="6"/>
  </w:num>
  <w:num w:numId="10">
    <w:abstractNumId w:val="27"/>
  </w:num>
  <w:num w:numId="11">
    <w:abstractNumId w:val="16"/>
  </w:num>
  <w:num w:numId="12">
    <w:abstractNumId w:val="21"/>
  </w:num>
  <w:num w:numId="13">
    <w:abstractNumId w:val="14"/>
  </w:num>
  <w:num w:numId="14">
    <w:abstractNumId w:val="19"/>
  </w:num>
  <w:num w:numId="15">
    <w:abstractNumId w:val="7"/>
  </w:num>
  <w:num w:numId="16">
    <w:abstractNumId w:val="0"/>
    <w:lvlOverride w:ilvl="0">
      <w:startOverride w:val="1"/>
    </w:lvlOverride>
    <w:lvlOverride w:ilvl="1">
      <w:startOverride w:val="9"/>
    </w:lvlOverride>
  </w:num>
  <w:num w:numId="17">
    <w:abstractNumId w:val="0"/>
    <w:lvlOverride w:ilvl="0">
      <w:startOverride w:val="1"/>
    </w:lvlOverride>
    <w:lvlOverride w:ilvl="1">
      <w:startOverride w:val="9"/>
    </w:lvlOverride>
  </w:num>
  <w:num w:numId="18">
    <w:abstractNumId w:val="3"/>
  </w:num>
  <w:num w:numId="19">
    <w:abstractNumId w:val="13"/>
  </w:num>
  <w:num w:numId="20">
    <w:abstractNumId w:val="26"/>
  </w:num>
  <w:num w:numId="21">
    <w:abstractNumId w:val="12"/>
  </w:num>
  <w:num w:numId="22">
    <w:abstractNumId w:val="11"/>
  </w:num>
  <w:num w:numId="23">
    <w:abstractNumId w:val="10"/>
  </w:num>
  <w:num w:numId="24">
    <w:abstractNumId w:val="25"/>
  </w:num>
  <w:num w:numId="25">
    <w:abstractNumId w:val="8"/>
  </w:num>
  <w:num w:numId="26">
    <w:abstractNumId w:val="16"/>
  </w:num>
  <w:num w:numId="27">
    <w:abstractNumId w:val="3"/>
  </w:num>
  <w:num w:numId="28">
    <w:abstractNumId w:val="24"/>
  </w:num>
  <w:num w:numId="29">
    <w:abstractNumId w:val="0"/>
  </w:num>
  <w:num w:numId="30">
    <w:abstractNumId w:val="17"/>
  </w:num>
  <w:num w:numId="31">
    <w:abstractNumId w:val="18"/>
  </w:num>
  <w:num w:numId="32">
    <w:abstractNumId w:val="23"/>
  </w:num>
  <w:num w:numId="33">
    <w:abstractNumId w:val="1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4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A58"/>
    <w:rsid w:val="000004C6"/>
    <w:rsid w:val="00002E77"/>
    <w:rsid w:val="00012542"/>
    <w:rsid w:val="000228F4"/>
    <w:rsid w:val="00023962"/>
    <w:rsid w:val="0002744D"/>
    <w:rsid w:val="00044C95"/>
    <w:rsid w:val="0005388B"/>
    <w:rsid w:val="000559C1"/>
    <w:rsid w:val="00061524"/>
    <w:rsid w:val="00062ABE"/>
    <w:rsid w:val="00063C91"/>
    <w:rsid w:val="00080580"/>
    <w:rsid w:val="00081BE3"/>
    <w:rsid w:val="000878EC"/>
    <w:rsid w:val="000922E3"/>
    <w:rsid w:val="000945E0"/>
    <w:rsid w:val="00094DEC"/>
    <w:rsid w:val="000A409B"/>
    <w:rsid w:val="000A7F5B"/>
    <w:rsid w:val="000B14C7"/>
    <w:rsid w:val="000B2897"/>
    <w:rsid w:val="000B36A7"/>
    <w:rsid w:val="000D56B7"/>
    <w:rsid w:val="000E304B"/>
    <w:rsid w:val="001029C4"/>
    <w:rsid w:val="001032B3"/>
    <w:rsid w:val="00121EB4"/>
    <w:rsid w:val="00123FB9"/>
    <w:rsid w:val="00133B8B"/>
    <w:rsid w:val="001361A4"/>
    <w:rsid w:val="00141DDF"/>
    <w:rsid w:val="001454C4"/>
    <w:rsid w:val="0016222D"/>
    <w:rsid w:val="001766C3"/>
    <w:rsid w:val="001860F3"/>
    <w:rsid w:val="00186CFB"/>
    <w:rsid w:val="001917AF"/>
    <w:rsid w:val="001A4258"/>
    <w:rsid w:val="001A6157"/>
    <w:rsid w:val="001B0501"/>
    <w:rsid w:val="001B2AA1"/>
    <w:rsid w:val="001B3BF3"/>
    <w:rsid w:val="001C3CE2"/>
    <w:rsid w:val="001C3FE2"/>
    <w:rsid w:val="001C76D1"/>
    <w:rsid w:val="001F2F84"/>
    <w:rsid w:val="001F39F0"/>
    <w:rsid w:val="00203CC2"/>
    <w:rsid w:val="00204EB9"/>
    <w:rsid w:val="0022256B"/>
    <w:rsid w:val="00224E49"/>
    <w:rsid w:val="002320C7"/>
    <w:rsid w:val="00233E04"/>
    <w:rsid w:val="00236A27"/>
    <w:rsid w:val="00245808"/>
    <w:rsid w:val="00247D47"/>
    <w:rsid w:val="00251430"/>
    <w:rsid w:val="0025198D"/>
    <w:rsid w:val="0025243B"/>
    <w:rsid w:val="00264C94"/>
    <w:rsid w:val="00270A07"/>
    <w:rsid w:val="0027495A"/>
    <w:rsid w:val="0027563D"/>
    <w:rsid w:val="0028234F"/>
    <w:rsid w:val="002855F1"/>
    <w:rsid w:val="00292080"/>
    <w:rsid w:val="00297858"/>
    <w:rsid w:val="002B5AFC"/>
    <w:rsid w:val="002B74E0"/>
    <w:rsid w:val="002D250D"/>
    <w:rsid w:val="002E5399"/>
    <w:rsid w:val="002E638A"/>
    <w:rsid w:val="002E6EBF"/>
    <w:rsid w:val="002F3713"/>
    <w:rsid w:val="003000C7"/>
    <w:rsid w:val="00311A32"/>
    <w:rsid w:val="00321428"/>
    <w:rsid w:val="003238DF"/>
    <w:rsid w:val="003255EB"/>
    <w:rsid w:val="0033028B"/>
    <w:rsid w:val="00333757"/>
    <w:rsid w:val="003357DB"/>
    <w:rsid w:val="00340460"/>
    <w:rsid w:val="00351C9F"/>
    <w:rsid w:val="003571FB"/>
    <w:rsid w:val="003604D3"/>
    <w:rsid w:val="00374B85"/>
    <w:rsid w:val="0037596E"/>
    <w:rsid w:val="003778E4"/>
    <w:rsid w:val="00382169"/>
    <w:rsid w:val="00383A7C"/>
    <w:rsid w:val="00383F94"/>
    <w:rsid w:val="00393AAC"/>
    <w:rsid w:val="003950BB"/>
    <w:rsid w:val="003A2C36"/>
    <w:rsid w:val="003A3621"/>
    <w:rsid w:val="003B4464"/>
    <w:rsid w:val="003C1832"/>
    <w:rsid w:val="003C3EB0"/>
    <w:rsid w:val="003D351E"/>
    <w:rsid w:val="003E2786"/>
    <w:rsid w:val="003E3BAD"/>
    <w:rsid w:val="003E4BEF"/>
    <w:rsid w:val="003F2BEF"/>
    <w:rsid w:val="003F58E4"/>
    <w:rsid w:val="003F7E20"/>
    <w:rsid w:val="00401027"/>
    <w:rsid w:val="00403CF5"/>
    <w:rsid w:val="00421F77"/>
    <w:rsid w:val="00427B7A"/>
    <w:rsid w:val="0043063B"/>
    <w:rsid w:val="004539E8"/>
    <w:rsid w:val="004561EB"/>
    <w:rsid w:val="00484BDA"/>
    <w:rsid w:val="00487E3F"/>
    <w:rsid w:val="00493380"/>
    <w:rsid w:val="004941BD"/>
    <w:rsid w:val="0049477F"/>
    <w:rsid w:val="00497C2A"/>
    <w:rsid w:val="004A0E28"/>
    <w:rsid w:val="004A2766"/>
    <w:rsid w:val="004A2F19"/>
    <w:rsid w:val="004A4818"/>
    <w:rsid w:val="004B7C27"/>
    <w:rsid w:val="004C1D92"/>
    <w:rsid w:val="004D420E"/>
    <w:rsid w:val="004D4BF7"/>
    <w:rsid w:val="004D4DCD"/>
    <w:rsid w:val="004D5A9A"/>
    <w:rsid w:val="004F7BAF"/>
    <w:rsid w:val="00500A32"/>
    <w:rsid w:val="00504972"/>
    <w:rsid w:val="005210C0"/>
    <w:rsid w:val="005237CC"/>
    <w:rsid w:val="00524669"/>
    <w:rsid w:val="00530F66"/>
    <w:rsid w:val="00546541"/>
    <w:rsid w:val="0055597D"/>
    <w:rsid w:val="0058063D"/>
    <w:rsid w:val="005837B6"/>
    <w:rsid w:val="00585F33"/>
    <w:rsid w:val="005900A4"/>
    <w:rsid w:val="005919D2"/>
    <w:rsid w:val="005A1F17"/>
    <w:rsid w:val="005B5CA8"/>
    <w:rsid w:val="005C1BAD"/>
    <w:rsid w:val="005D01F0"/>
    <w:rsid w:val="005D123D"/>
    <w:rsid w:val="005D21C5"/>
    <w:rsid w:val="005E68CD"/>
    <w:rsid w:val="005F7DD6"/>
    <w:rsid w:val="00602029"/>
    <w:rsid w:val="0060478E"/>
    <w:rsid w:val="0061528F"/>
    <w:rsid w:val="006161F5"/>
    <w:rsid w:val="006226D0"/>
    <w:rsid w:val="006244BC"/>
    <w:rsid w:val="00634CA9"/>
    <w:rsid w:val="006357A9"/>
    <w:rsid w:val="00643232"/>
    <w:rsid w:val="00643971"/>
    <w:rsid w:val="00644C1A"/>
    <w:rsid w:val="00650872"/>
    <w:rsid w:val="00651422"/>
    <w:rsid w:val="0065372E"/>
    <w:rsid w:val="00661E78"/>
    <w:rsid w:val="00661F02"/>
    <w:rsid w:val="0066299D"/>
    <w:rsid w:val="00671DEA"/>
    <w:rsid w:val="006854E1"/>
    <w:rsid w:val="006906C8"/>
    <w:rsid w:val="00695121"/>
    <w:rsid w:val="006B0456"/>
    <w:rsid w:val="006B2F8A"/>
    <w:rsid w:val="006B7893"/>
    <w:rsid w:val="006C1365"/>
    <w:rsid w:val="006C214F"/>
    <w:rsid w:val="006C2B60"/>
    <w:rsid w:val="006D29EC"/>
    <w:rsid w:val="006D456A"/>
    <w:rsid w:val="006D5443"/>
    <w:rsid w:val="006D661E"/>
    <w:rsid w:val="006F344D"/>
    <w:rsid w:val="006F43CB"/>
    <w:rsid w:val="00704754"/>
    <w:rsid w:val="007072A5"/>
    <w:rsid w:val="00710E8C"/>
    <w:rsid w:val="00716637"/>
    <w:rsid w:val="00716EDA"/>
    <w:rsid w:val="00732B74"/>
    <w:rsid w:val="007402DC"/>
    <w:rsid w:val="00740A1D"/>
    <w:rsid w:val="00746D5D"/>
    <w:rsid w:val="00746FD4"/>
    <w:rsid w:val="00757FEC"/>
    <w:rsid w:val="00762AD4"/>
    <w:rsid w:val="00767C42"/>
    <w:rsid w:val="007713AF"/>
    <w:rsid w:val="00776971"/>
    <w:rsid w:val="00777566"/>
    <w:rsid w:val="0078100B"/>
    <w:rsid w:val="00782A9C"/>
    <w:rsid w:val="00792148"/>
    <w:rsid w:val="00792C7C"/>
    <w:rsid w:val="007979CC"/>
    <w:rsid w:val="007A0056"/>
    <w:rsid w:val="007A1749"/>
    <w:rsid w:val="007A5663"/>
    <w:rsid w:val="007A7C7B"/>
    <w:rsid w:val="007A7FD3"/>
    <w:rsid w:val="007C2579"/>
    <w:rsid w:val="007C43AC"/>
    <w:rsid w:val="007D0385"/>
    <w:rsid w:val="007D1E28"/>
    <w:rsid w:val="007D2123"/>
    <w:rsid w:val="007E3509"/>
    <w:rsid w:val="007F728C"/>
    <w:rsid w:val="00800452"/>
    <w:rsid w:val="00800666"/>
    <w:rsid w:val="00804944"/>
    <w:rsid w:val="00807F3B"/>
    <w:rsid w:val="0085365B"/>
    <w:rsid w:val="0086104F"/>
    <w:rsid w:val="00862169"/>
    <w:rsid w:val="00877DD2"/>
    <w:rsid w:val="00884977"/>
    <w:rsid w:val="008859BC"/>
    <w:rsid w:val="00892C0B"/>
    <w:rsid w:val="00895C6E"/>
    <w:rsid w:val="008A36E1"/>
    <w:rsid w:val="008A5359"/>
    <w:rsid w:val="008B0631"/>
    <w:rsid w:val="008B34EC"/>
    <w:rsid w:val="008B36E9"/>
    <w:rsid w:val="008B6C31"/>
    <w:rsid w:val="008C1BFB"/>
    <w:rsid w:val="008C7B27"/>
    <w:rsid w:val="008D34F0"/>
    <w:rsid w:val="008D794A"/>
    <w:rsid w:val="008E789D"/>
    <w:rsid w:val="008E7D94"/>
    <w:rsid w:val="008F2DE1"/>
    <w:rsid w:val="00914BF0"/>
    <w:rsid w:val="00916E1A"/>
    <w:rsid w:val="00917FD6"/>
    <w:rsid w:val="009239B2"/>
    <w:rsid w:val="009301A5"/>
    <w:rsid w:val="00932D7E"/>
    <w:rsid w:val="009376F8"/>
    <w:rsid w:val="00941C17"/>
    <w:rsid w:val="0094413B"/>
    <w:rsid w:val="0095465A"/>
    <w:rsid w:val="00957B37"/>
    <w:rsid w:val="00961CBD"/>
    <w:rsid w:val="00962562"/>
    <w:rsid w:val="00965D74"/>
    <w:rsid w:val="00985DD8"/>
    <w:rsid w:val="009860E1"/>
    <w:rsid w:val="009A508E"/>
    <w:rsid w:val="009B0A6E"/>
    <w:rsid w:val="009B3CFE"/>
    <w:rsid w:val="009C2B81"/>
    <w:rsid w:val="009C5523"/>
    <w:rsid w:val="009D1CFE"/>
    <w:rsid w:val="009D7AF3"/>
    <w:rsid w:val="009E23B0"/>
    <w:rsid w:val="009F4B09"/>
    <w:rsid w:val="00A00D12"/>
    <w:rsid w:val="00A316B2"/>
    <w:rsid w:val="00A35D3B"/>
    <w:rsid w:val="00A4295B"/>
    <w:rsid w:val="00A462B3"/>
    <w:rsid w:val="00A50FE7"/>
    <w:rsid w:val="00A51DA3"/>
    <w:rsid w:val="00A54DF8"/>
    <w:rsid w:val="00A55932"/>
    <w:rsid w:val="00A65EC6"/>
    <w:rsid w:val="00A71921"/>
    <w:rsid w:val="00A72B22"/>
    <w:rsid w:val="00A74CCA"/>
    <w:rsid w:val="00A75597"/>
    <w:rsid w:val="00A82AE0"/>
    <w:rsid w:val="00A869AD"/>
    <w:rsid w:val="00A92363"/>
    <w:rsid w:val="00AC2E56"/>
    <w:rsid w:val="00AC34AA"/>
    <w:rsid w:val="00AD714C"/>
    <w:rsid w:val="00AF03D7"/>
    <w:rsid w:val="00AF589A"/>
    <w:rsid w:val="00AF68AA"/>
    <w:rsid w:val="00AF76B1"/>
    <w:rsid w:val="00AF7C3D"/>
    <w:rsid w:val="00B05642"/>
    <w:rsid w:val="00B25745"/>
    <w:rsid w:val="00B37875"/>
    <w:rsid w:val="00B40610"/>
    <w:rsid w:val="00B438A3"/>
    <w:rsid w:val="00B44430"/>
    <w:rsid w:val="00B456B0"/>
    <w:rsid w:val="00B56D4D"/>
    <w:rsid w:val="00B60BDF"/>
    <w:rsid w:val="00B621F3"/>
    <w:rsid w:val="00B67341"/>
    <w:rsid w:val="00B700B8"/>
    <w:rsid w:val="00B7280C"/>
    <w:rsid w:val="00B749F4"/>
    <w:rsid w:val="00B90E1D"/>
    <w:rsid w:val="00B94ED2"/>
    <w:rsid w:val="00BA72F2"/>
    <w:rsid w:val="00BB2DDB"/>
    <w:rsid w:val="00BC7029"/>
    <w:rsid w:val="00BC7674"/>
    <w:rsid w:val="00BD41DF"/>
    <w:rsid w:val="00BD7A5B"/>
    <w:rsid w:val="00BE40D2"/>
    <w:rsid w:val="00BF5A58"/>
    <w:rsid w:val="00C12ACC"/>
    <w:rsid w:val="00C22507"/>
    <w:rsid w:val="00C33B9F"/>
    <w:rsid w:val="00C40595"/>
    <w:rsid w:val="00C422B7"/>
    <w:rsid w:val="00C42EAF"/>
    <w:rsid w:val="00C47C41"/>
    <w:rsid w:val="00C51251"/>
    <w:rsid w:val="00C51982"/>
    <w:rsid w:val="00C52FF1"/>
    <w:rsid w:val="00C55477"/>
    <w:rsid w:val="00C70442"/>
    <w:rsid w:val="00C705DA"/>
    <w:rsid w:val="00C7319F"/>
    <w:rsid w:val="00C73B7C"/>
    <w:rsid w:val="00C82FA4"/>
    <w:rsid w:val="00C86B0D"/>
    <w:rsid w:val="00C93B64"/>
    <w:rsid w:val="00CA226E"/>
    <w:rsid w:val="00CB4836"/>
    <w:rsid w:val="00CB57E7"/>
    <w:rsid w:val="00CC5000"/>
    <w:rsid w:val="00CD07BE"/>
    <w:rsid w:val="00CF00A6"/>
    <w:rsid w:val="00CF1670"/>
    <w:rsid w:val="00D12000"/>
    <w:rsid w:val="00D16976"/>
    <w:rsid w:val="00D35797"/>
    <w:rsid w:val="00D4530F"/>
    <w:rsid w:val="00D45419"/>
    <w:rsid w:val="00D473FD"/>
    <w:rsid w:val="00D53916"/>
    <w:rsid w:val="00D55231"/>
    <w:rsid w:val="00D56AD2"/>
    <w:rsid w:val="00D56ED8"/>
    <w:rsid w:val="00D72573"/>
    <w:rsid w:val="00D73599"/>
    <w:rsid w:val="00D86F69"/>
    <w:rsid w:val="00D877E6"/>
    <w:rsid w:val="00D9150F"/>
    <w:rsid w:val="00D968D5"/>
    <w:rsid w:val="00DA528D"/>
    <w:rsid w:val="00DA6200"/>
    <w:rsid w:val="00DB505A"/>
    <w:rsid w:val="00DB5ED0"/>
    <w:rsid w:val="00DB6DF2"/>
    <w:rsid w:val="00DB72C1"/>
    <w:rsid w:val="00DC345B"/>
    <w:rsid w:val="00DE4A52"/>
    <w:rsid w:val="00DF05BA"/>
    <w:rsid w:val="00E15EAB"/>
    <w:rsid w:val="00E15F48"/>
    <w:rsid w:val="00E20528"/>
    <w:rsid w:val="00E242BF"/>
    <w:rsid w:val="00E32944"/>
    <w:rsid w:val="00E33011"/>
    <w:rsid w:val="00E33F95"/>
    <w:rsid w:val="00E4250B"/>
    <w:rsid w:val="00E44B1D"/>
    <w:rsid w:val="00E571C8"/>
    <w:rsid w:val="00E571FF"/>
    <w:rsid w:val="00E6005F"/>
    <w:rsid w:val="00E654F0"/>
    <w:rsid w:val="00E70CD7"/>
    <w:rsid w:val="00E70F5F"/>
    <w:rsid w:val="00E80F31"/>
    <w:rsid w:val="00E83114"/>
    <w:rsid w:val="00E941A3"/>
    <w:rsid w:val="00E94B08"/>
    <w:rsid w:val="00EA4298"/>
    <w:rsid w:val="00EB0BF1"/>
    <w:rsid w:val="00EB0DA8"/>
    <w:rsid w:val="00EB6683"/>
    <w:rsid w:val="00ED24FE"/>
    <w:rsid w:val="00ED6418"/>
    <w:rsid w:val="00EF473B"/>
    <w:rsid w:val="00F00F9B"/>
    <w:rsid w:val="00F11D46"/>
    <w:rsid w:val="00F14383"/>
    <w:rsid w:val="00F230A8"/>
    <w:rsid w:val="00F26F7E"/>
    <w:rsid w:val="00F2785C"/>
    <w:rsid w:val="00F33701"/>
    <w:rsid w:val="00F4410E"/>
    <w:rsid w:val="00F4598F"/>
    <w:rsid w:val="00F52E4D"/>
    <w:rsid w:val="00F541D3"/>
    <w:rsid w:val="00F553C7"/>
    <w:rsid w:val="00F55988"/>
    <w:rsid w:val="00F56DF5"/>
    <w:rsid w:val="00F652D5"/>
    <w:rsid w:val="00F73623"/>
    <w:rsid w:val="00F7532A"/>
    <w:rsid w:val="00F80B4A"/>
    <w:rsid w:val="00F82069"/>
    <w:rsid w:val="00F8580D"/>
    <w:rsid w:val="00F93497"/>
    <w:rsid w:val="00F93CA6"/>
    <w:rsid w:val="00F97DFD"/>
    <w:rsid w:val="00FA16B1"/>
    <w:rsid w:val="00FA4BDE"/>
    <w:rsid w:val="00FB4673"/>
    <w:rsid w:val="00FB4894"/>
    <w:rsid w:val="00FD125F"/>
    <w:rsid w:val="00FE26BC"/>
    <w:rsid w:val="00FE3679"/>
    <w:rsid w:val="00FE386B"/>
    <w:rsid w:val="00FF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A58"/>
    <w:pPr>
      <w:widowControl w:val="0"/>
      <w:spacing w:before="120" w:after="0" w:line="240" w:lineRule="atLeast"/>
      <w:jc w:val="both"/>
    </w:pPr>
    <w:rPr>
      <w:rFonts w:ascii="Arial Narrow" w:eastAsia="Times New Roman" w:hAnsi="Arial Narrow" w:cs="Times New Roman"/>
      <w:sz w:val="20"/>
      <w:szCs w:val="24"/>
      <w:lang w:val="es-ES"/>
    </w:rPr>
  </w:style>
  <w:style w:type="paragraph" w:styleId="Ttulo1">
    <w:name w:val="heading 1"/>
    <w:basedOn w:val="Normal"/>
    <w:next w:val="Normal"/>
    <w:link w:val="Ttulo1Car"/>
    <w:qFormat/>
    <w:rsid w:val="00BF5A58"/>
    <w:pPr>
      <w:keepNext/>
      <w:numPr>
        <w:numId w:val="1"/>
      </w:numPr>
      <w:spacing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BF5A58"/>
    <w:pPr>
      <w:numPr>
        <w:ilvl w:val="1"/>
      </w:numPr>
      <w:outlineLvl w:val="1"/>
    </w:pPr>
    <w:rPr>
      <w:sz w:val="22"/>
      <w:lang w:val="x-none"/>
    </w:rPr>
  </w:style>
  <w:style w:type="paragraph" w:styleId="Ttulo3">
    <w:name w:val="heading 3"/>
    <w:basedOn w:val="Ttulo1"/>
    <w:next w:val="Normal"/>
    <w:link w:val="Ttulo3Car"/>
    <w:qFormat/>
    <w:rsid w:val="00BF5A58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BF5A58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BF5A5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BF5A5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BF5A5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BF5A5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BF5A5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F5A58"/>
    <w:rPr>
      <w:rFonts w:ascii="Arial Narrow" w:eastAsia="Times New Roman" w:hAnsi="Arial Narrow" w:cs="Times New Roman"/>
      <w:b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rsid w:val="00BF5A58"/>
    <w:rPr>
      <w:rFonts w:ascii="Arial Narrow" w:eastAsia="Times New Roman" w:hAnsi="Arial Narrow" w:cs="Times New Roman"/>
      <w:b/>
      <w:szCs w:val="24"/>
      <w:lang w:val="x-none"/>
    </w:rPr>
  </w:style>
  <w:style w:type="character" w:customStyle="1" w:styleId="Ttulo3Car">
    <w:name w:val="Título 3 Car"/>
    <w:basedOn w:val="Fuentedeprrafopredeter"/>
    <w:link w:val="Ttulo3"/>
    <w:rsid w:val="00BF5A58"/>
    <w:rPr>
      <w:rFonts w:ascii="Arial Narrow" w:eastAsia="Times New Roman" w:hAnsi="Arial Narrow" w:cs="Times New Roman"/>
      <w:i/>
      <w:sz w:val="20"/>
      <w:szCs w:val="24"/>
      <w:lang w:val="es-ES"/>
    </w:rPr>
  </w:style>
  <w:style w:type="character" w:customStyle="1" w:styleId="Ttulo4Car">
    <w:name w:val="Título 4 Car"/>
    <w:basedOn w:val="Fuentedeprrafopredeter"/>
    <w:link w:val="Ttulo4"/>
    <w:rsid w:val="00BF5A58"/>
    <w:rPr>
      <w:rFonts w:ascii="Arial Narrow" w:eastAsia="Times New Roman" w:hAnsi="Arial Narrow" w:cs="Times New Roman"/>
      <w:sz w:val="20"/>
      <w:szCs w:val="24"/>
      <w:lang w:val="es-ES"/>
    </w:rPr>
  </w:style>
  <w:style w:type="character" w:customStyle="1" w:styleId="Ttulo5Car">
    <w:name w:val="Título 5 Car"/>
    <w:basedOn w:val="Fuentedeprrafopredeter"/>
    <w:link w:val="Ttulo5"/>
    <w:rsid w:val="00BF5A58"/>
    <w:rPr>
      <w:rFonts w:ascii="Arial Narrow" w:eastAsia="Times New Roman" w:hAnsi="Arial Narrow" w:cs="Times New Roman"/>
      <w:szCs w:val="24"/>
      <w:lang w:val="es-ES"/>
    </w:rPr>
  </w:style>
  <w:style w:type="character" w:customStyle="1" w:styleId="Ttulo6Car">
    <w:name w:val="Título 6 Car"/>
    <w:basedOn w:val="Fuentedeprrafopredeter"/>
    <w:link w:val="Ttulo6"/>
    <w:rsid w:val="00BF5A58"/>
    <w:rPr>
      <w:rFonts w:ascii="Arial Narrow" w:eastAsia="Times New Roman" w:hAnsi="Arial Narrow" w:cs="Times New Roman"/>
      <w:i/>
      <w:szCs w:val="24"/>
      <w:lang w:val="es-ES"/>
    </w:rPr>
  </w:style>
  <w:style w:type="character" w:customStyle="1" w:styleId="Ttulo7Car">
    <w:name w:val="Título 7 Car"/>
    <w:basedOn w:val="Fuentedeprrafopredeter"/>
    <w:link w:val="Ttulo7"/>
    <w:rsid w:val="00BF5A58"/>
    <w:rPr>
      <w:rFonts w:ascii="Arial Narrow" w:eastAsia="Times New Roman" w:hAnsi="Arial Narrow" w:cs="Times New Roman"/>
      <w:sz w:val="20"/>
      <w:szCs w:val="24"/>
      <w:lang w:val="es-ES"/>
    </w:rPr>
  </w:style>
  <w:style w:type="character" w:customStyle="1" w:styleId="Ttulo8Car">
    <w:name w:val="Título 8 Car"/>
    <w:basedOn w:val="Fuentedeprrafopredeter"/>
    <w:link w:val="Ttulo8"/>
    <w:rsid w:val="00BF5A58"/>
    <w:rPr>
      <w:rFonts w:ascii="Arial Narrow" w:eastAsia="Times New Roman" w:hAnsi="Arial Narrow" w:cs="Times New Roman"/>
      <w:i/>
      <w:sz w:val="20"/>
      <w:szCs w:val="24"/>
      <w:lang w:val="es-ES"/>
    </w:rPr>
  </w:style>
  <w:style w:type="character" w:customStyle="1" w:styleId="Ttulo9Car">
    <w:name w:val="Título 9 Car"/>
    <w:basedOn w:val="Fuentedeprrafopredeter"/>
    <w:link w:val="Ttulo9"/>
    <w:rsid w:val="00BF5A58"/>
    <w:rPr>
      <w:rFonts w:ascii="Arial Narrow" w:eastAsia="Times New Roman" w:hAnsi="Arial Narrow" w:cs="Times New Roman"/>
      <w:b/>
      <w:i/>
      <w:sz w:val="18"/>
      <w:szCs w:val="24"/>
      <w:lang w:val="es-ES"/>
    </w:rPr>
  </w:style>
  <w:style w:type="paragraph" w:styleId="Ttulo">
    <w:name w:val="Title"/>
    <w:basedOn w:val="Normal"/>
    <w:next w:val="Normal"/>
    <w:link w:val="TtuloCar"/>
    <w:qFormat/>
    <w:rsid w:val="00BF5A58"/>
    <w:pPr>
      <w:spacing w:line="240" w:lineRule="auto"/>
      <w:jc w:val="center"/>
    </w:pPr>
    <w:rPr>
      <w:rFonts w:ascii="Arial" w:hAnsi="Arial"/>
      <w:b/>
      <w:sz w:val="36"/>
      <w:szCs w:val="20"/>
    </w:rPr>
  </w:style>
  <w:style w:type="character" w:customStyle="1" w:styleId="TtuloCar">
    <w:name w:val="Título Car"/>
    <w:basedOn w:val="Fuentedeprrafopredeter"/>
    <w:link w:val="Ttulo"/>
    <w:rsid w:val="00BF5A58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Subttulo">
    <w:name w:val="Subtitle"/>
    <w:basedOn w:val="Normal"/>
    <w:link w:val="SubttuloCar"/>
    <w:qFormat/>
    <w:rsid w:val="00BF5A58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tuloCar">
    <w:name w:val="Subtítulo Car"/>
    <w:basedOn w:val="Fuentedeprrafopredeter"/>
    <w:link w:val="Subttulo"/>
    <w:rsid w:val="00BF5A58"/>
    <w:rPr>
      <w:rFonts w:ascii="Arial" w:eastAsia="Times New Roman" w:hAnsi="Arial" w:cs="Times New Roman"/>
      <w:i/>
      <w:sz w:val="36"/>
      <w:szCs w:val="24"/>
      <w:lang w:val="en-AU"/>
    </w:rPr>
  </w:style>
  <w:style w:type="paragraph" w:styleId="TDC1">
    <w:name w:val="toc 1"/>
    <w:basedOn w:val="Normal"/>
    <w:next w:val="Normal"/>
    <w:autoRedefine/>
    <w:uiPriority w:val="39"/>
    <w:rsid w:val="00BF5A58"/>
    <w:pPr>
      <w:jc w:val="left"/>
    </w:pPr>
    <w:rPr>
      <w:rFonts w:ascii="Calibri" w:hAnsi="Calibri"/>
      <w:b/>
    </w:rPr>
  </w:style>
  <w:style w:type="paragraph" w:styleId="TDC2">
    <w:name w:val="toc 2"/>
    <w:basedOn w:val="Normal"/>
    <w:next w:val="Normal"/>
    <w:autoRedefine/>
    <w:uiPriority w:val="39"/>
    <w:rsid w:val="00BF5A58"/>
    <w:pPr>
      <w:spacing w:before="0"/>
      <w:ind w:left="240"/>
      <w:jc w:val="left"/>
    </w:pPr>
    <w:rPr>
      <w:rFonts w:ascii="Calibri" w:hAnsi="Calibri"/>
      <w:b/>
      <w:sz w:val="22"/>
      <w:szCs w:val="22"/>
    </w:rPr>
  </w:style>
  <w:style w:type="paragraph" w:styleId="Encabezado">
    <w:name w:val="header"/>
    <w:basedOn w:val="Normal"/>
    <w:link w:val="EncabezadoCar"/>
    <w:uiPriority w:val="99"/>
    <w:rsid w:val="00BF5A58"/>
    <w:pPr>
      <w:tabs>
        <w:tab w:val="center" w:pos="4320"/>
        <w:tab w:val="right" w:pos="8640"/>
      </w:tabs>
    </w:pPr>
    <w:rPr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BF5A58"/>
    <w:rPr>
      <w:rFonts w:ascii="Arial Narrow" w:eastAsia="Times New Roman" w:hAnsi="Arial Narrow" w:cs="Times New Roman"/>
      <w:sz w:val="24"/>
      <w:szCs w:val="24"/>
      <w:lang w:val="es-ES"/>
    </w:rPr>
  </w:style>
  <w:style w:type="paragraph" w:styleId="Piedepgina">
    <w:name w:val="footer"/>
    <w:basedOn w:val="Normal"/>
    <w:link w:val="PiedepginaCar"/>
    <w:rsid w:val="00BF5A5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BF5A58"/>
    <w:rPr>
      <w:rFonts w:ascii="Arial Narrow" w:eastAsia="Times New Roman" w:hAnsi="Arial Narrow" w:cs="Times New Roman"/>
      <w:sz w:val="20"/>
      <w:szCs w:val="24"/>
      <w:lang w:val="es-ES"/>
    </w:rPr>
  </w:style>
  <w:style w:type="character" w:styleId="Nmerodepgina">
    <w:name w:val="page number"/>
    <w:basedOn w:val="Fuentedeprrafopredeter"/>
    <w:rsid w:val="00BF5A58"/>
  </w:style>
  <w:style w:type="paragraph" w:customStyle="1" w:styleId="Tabletext">
    <w:name w:val="Tabletext"/>
    <w:basedOn w:val="Normal"/>
    <w:rsid w:val="00BF5A58"/>
    <w:pPr>
      <w:keepLines/>
      <w:spacing w:after="120"/>
    </w:pPr>
  </w:style>
  <w:style w:type="paragraph" w:customStyle="1" w:styleId="TableText0">
    <w:name w:val="Table Text"/>
    <w:basedOn w:val="Normal"/>
    <w:rsid w:val="00BF5A58"/>
    <w:pPr>
      <w:widowControl/>
      <w:spacing w:before="0" w:line="240" w:lineRule="auto"/>
      <w:jc w:val="left"/>
    </w:pPr>
    <w:rPr>
      <w:rFonts w:ascii="Arial" w:hAnsi="Arial"/>
      <w:sz w:val="16"/>
      <w:szCs w:val="20"/>
      <w:lang w:val="es-MX"/>
    </w:rPr>
  </w:style>
  <w:style w:type="character" w:styleId="nfasis">
    <w:name w:val="Emphasis"/>
    <w:qFormat/>
    <w:rsid w:val="00BF5A58"/>
    <w:rPr>
      <w:rFonts w:ascii="Cambria" w:hAnsi="Cambria"/>
      <w:i/>
      <w:iCs/>
      <w:color w:val="4F81BD"/>
      <w:sz w:val="20"/>
    </w:rPr>
  </w:style>
  <w:style w:type="paragraph" w:customStyle="1" w:styleId="TableHeaderText">
    <w:name w:val="Table Header Text"/>
    <w:basedOn w:val="Normal"/>
    <w:rsid w:val="00BF5A58"/>
    <w:pPr>
      <w:widowControl/>
      <w:spacing w:before="0" w:line="240" w:lineRule="auto"/>
      <w:jc w:val="center"/>
    </w:pPr>
    <w:rPr>
      <w:rFonts w:ascii="Verdana" w:hAnsi="Verdana"/>
      <w:b/>
      <w:szCs w:val="20"/>
      <w:lang w:val="es-MX" w:eastAsia="es-ES"/>
    </w:rPr>
  </w:style>
  <w:style w:type="paragraph" w:styleId="Sinespaciado">
    <w:name w:val="No Spacing"/>
    <w:qFormat/>
    <w:rsid w:val="00BF5A58"/>
    <w:pPr>
      <w:widowControl w:val="0"/>
      <w:spacing w:after="0" w:line="240" w:lineRule="auto"/>
      <w:jc w:val="both"/>
    </w:pPr>
    <w:rPr>
      <w:rFonts w:ascii="Arial Narrow" w:eastAsia="Times New Roman" w:hAnsi="Arial Narrow" w:cs="Times New Roman"/>
      <w:sz w:val="20"/>
      <w:szCs w:val="24"/>
      <w:lang w:val="es-ES"/>
    </w:rPr>
  </w:style>
  <w:style w:type="paragraph" w:customStyle="1" w:styleId="TableHead">
    <w:name w:val="TableHead"/>
    <w:basedOn w:val="Normal"/>
    <w:rsid w:val="00BF5A58"/>
    <w:pPr>
      <w:keepNext/>
      <w:widowControl/>
      <w:spacing w:before="0" w:line="240" w:lineRule="auto"/>
      <w:jc w:val="left"/>
    </w:pPr>
    <w:rPr>
      <w:rFonts w:ascii="Times New Roman" w:eastAsia="Batang" w:hAnsi="Times New Roman"/>
      <w:b/>
      <w:szCs w:val="20"/>
      <w:lang w:val="en-US"/>
    </w:rPr>
  </w:style>
  <w:style w:type="paragraph" w:styleId="Prrafodelista">
    <w:name w:val="List Paragraph"/>
    <w:basedOn w:val="Normal"/>
    <w:qFormat/>
    <w:rsid w:val="00BF5A5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5A5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A58"/>
    <w:rPr>
      <w:rFonts w:ascii="Tahoma" w:eastAsia="Times New Roman" w:hAnsi="Tahoma" w:cs="Tahoma"/>
      <w:sz w:val="16"/>
      <w:szCs w:val="16"/>
      <w:lang w:val="es-ES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571FB"/>
    <w:pPr>
      <w:spacing w:after="100"/>
      <w:ind w:left="800"/>
    </w:pPr>
  </w:style>
  <w:style w:type="paragraph" w:customStyle="1" w:styleId="BulletText1">
    <w:name w:val="Bullet Text 1"/>
    <w:basedOn w:val="Normal"/>
    <w:rsid w:val="003571FB"/>
    <w:pPr>
      <w:widowControl/>
      <w:numPr>
        <w:numId w:val="7"/>
      </w:numPr>
      <w:spacing w:before="0" w:line="240" w:lineRule="auto"/>
      <w:jc w:val="left"/>
    </w:pPr>
    <w:rPr>
      <w:rFonts w:ascii="Verdana" w:hAnsi="Verdana"/>
      <w:szCs w:val="20"/>
      <w:lang w:val="es-MX" w:eastAsia="es-ES"/>
    </w:rPr>
  </w:style>
  <w:style w:type="paragraph" w:styleId="Citadestacada">
    <w:name w:val="Intense Quote"/>
    <w:basedOn w:val="Normal"/>
    <w:next w:val="Normal"/>
    <w:link w:val="CitadestacadaCar"/>
    <w:qFormat/>
    <w:rsid w:val="00746D5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rsid w:val="00746D5D"/>
    <w:rPr>
      <w:rFonts w:ascii="Arial Narrow" w:eastAsia="Times New Roman" w:hAnsi="Arial Narrow" w:cs="Times New Roman"/>
      <w:b/>
      <w:bCs/>
      <w:i/>
      <w:iCs/>
      <w:color w:val="4F81BD" w:themeColor="accent1"/>
      <w:sz w:val="20"/>
      <w:szCs w:val="24"/>
      <w:lang w:val="es-ES"/>
    </w:rPr>
  </w:style>
  <w:style w:type="character" w:styleId="nfasisintenso">
    <w:name w:val="Intense Emphasis"/>
    <w:basedOn w:val="Fuentedeprrafopredeter"/>
    <w:uiPriority w:val="21"/>
    <w:qFormat/>
    <w:rsid w:val="00C12ACC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5D123D"/>
    <w:rPr>
      <w:b/>
      <w:bCs/>
    </w:rPr>
  </w:style>
  <w:style w:type="character" w:customStyle="1" w:styleId="apple-converted-space">
    <w:name w:val="apple-converted-space"/>
    <w:basedOn w:val="Fuentedeprrafopredeter"/>
    <w:rsid w:val="00493380"/>
  </w:style>
  <w:style w:type="table" w:styleId="Tablaconcuadrcula">
    <w:name w:val="Table Grid"/>
    <w:basedOn w:val="Tablanormal"/>
    <w:uiPriority w:val="59"/>
    <w:rsid w:val="00E15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A58"/>
    <w:pPr>
      <w:widowControl w:val="0"/>
      <w:spacing w:before="120" w:after="0" w:line="240" w:lineRule="atLeast"/>
      <w:jc w:val="both"/>
    </w:pPr>
    <w:rPr>
      <w:rFonts w:ascii="Arial Narrow" w:eastAsia="Times New Roman" w:hAnsi="Arial Narrow" w:cs="Times New Roman"/>
      <w:sz w:val="20"/>
      <w:szCs w:val="24"/>
      <w:lang w:val="es-ES"/>
    </w:rPr>
  </w:style>
  <w:style w:type="paragraph" w:styleId="Ttulo1">
    <w:name w:val="heading 1"/>
    <w:basedOn w:val="Normal"/>
    <w:next w:val="Normal"/>
    <w:link w:val="Ttulo1Car"/>
    <w:qFormat/>
    <w:rsid w:val="00BF5A58"/>
    <w:pPr>
      <w:keepNext/>
      <w:numPr>
        <w:numId w:val="1"/>
      </w:numPr>
      <w:spacing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BF5A58"/>
    <w:pPr>
      <w:numPr>
        <w:ilvl w:val="1"/>
      </w:numPr>
      <w:outlineLvl w:val="1"/>
    </w:pPr>
    <w:rPr>
      <w:sz w:val="22"/>
      <w:lang w:val="x-none"/>
    </w:rPr>
  </w:style>
  <w:style w:type="paragraph" w:styleId="Ttulo3">
    <w:name w:val="heading 3"/>
    <w:basedOn w:val="Ttulo1"/>
    <w:next w:val="Normal"/>
    <w:link w:val="Ttulo3Car"/>
    <w:qFormat/>
    <w:rsid w:val="00BF5A58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BF5A58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BF5A5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BF5A5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BF5A5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BF5A5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BF5A5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F5A58"/>
    <w:rPr>
      <w:rFonts w:ascii="Arial Narrow" w:eastAsia="Times New Roman" w:hAnsi="Arial Narrow" w:cs="Times New Roman"/>
      <w:b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rsid w:val="00BF5A58"/>
    <w:rPr>
      <w:rFonts w:ascii="Arial Narrow" w:eastAsia="Times New Roman" w:hAnsi="Arial Narrow" w:cs="Times New Roman"/>
      <w:b/>
      <w:szCs w:val="24"/>
      <w:lang w:val="x-none"/>
    </w:rPr>
  </w:style>
  <w:style w:type="character" w:customStyle="1" w:styleId="Ttulo3Car">
    <w:name w:val="Título 3 Car"/>
    <w:basedOn w:val="Fuentedeprrafopredeter"/>
    <w:link w:val="Ttulo3"/>
    <w:rsid w:val="00BF5A58"/>
    <w:rPr>
      <w:rFonts w:ascii="Arial Narrow" w:eastAsia="Times New Roman" w:hAnsi="Arial Narrow" w:cs="Times New Roman"/>
      <w:i/>
      <w:sz w:val="20"/>
      <w:szCs w:val="24"/>
      <w:lang w:val="es-ES"/>
    </w:rPr>
  </w:style>
  <w:style w:type="character" w:customStyle="1" w:styleId="Ttulo4Car">
    <w:name w:val="Título 4 Car"/>
    <w:basedOn w:val="Fuentedeprrafopredeter"/>
    <w:link w:val="Ttulo4"/>
    <w:rsid w:val="00BF5A58"/>
    <w:rPr>
      <w:rFonts w:ascii="Arial Narrow" w:eastAsia="Times New Roman" w:hAnsi="Arial Narrow" w:cs="Times New Roman"/>
      <w:sz w:val="20"/>
      <w:szCs w:val="24"/>
      <w:lang w:val="es-ES"/>
    </w:rPr>
  </w:style>
  <w:style w:type="character" w:customStyle="1" w:styleId="Ttulo5Car">
    <w:name w:val="Título 5 Car"/>
    <w:basedOn w:val="Fuentedeprrafopredeter"/>
    <w:link w:val="Ttulo5"/>
    <w:rsid w:val="00BF5A58"/>
    <w:rPr>
      <w:rFonts w:ascii="Arial Narrow" w:eastAsia="Times New Roman" w:hAnsi="Arial Narrow" w:cs="Times New Roman"/>
      <w:szCs w:val="24"/>
      <w:lang w:val="es-ES"/>
    </w:rPr>
  </w:style>
  <w:style w:type="character" w:customStyle="1" w:styleId="Ttulo6Car">
    <w:name w:val="Título 6 Car"/>
    <w:basedOn w:val="Fuentedeprrafopredeter"/>
    <w:link w:val="Ttulo6"/>
    <w:rsid w:val="00BF5A58"/>
    <w:rPr>
      <w:rFonts w:ascii="Arial Narrow" w:eastAsia="Times New Roman" w:hAnsi="Arial Narrow" w:cs="Times New Roman"/>
      <w:i/>
      <w:szCs w:val="24"/>
      <w:lang w:val="es-ES"/>
    </w:rPr>
  </w:style>
  <w:style w:type="character" w:customStyle="1" w:styleId="Ttulo7Car">
    <w:name w:val="Título 7 Car"/>
    <w:basedOn w:val="Fuentedeprrafopredeter"/>
    <w:link w:val="Ttulo7"/>
    <w:rsid w:val="00BF5A58"/>
    <w:rPr>
      <w:rFonts w:ascii="Arial Narrow" w:eastAsia="Times New Roman" w:hAnsi="Arial Narrow" w:cs="Times New Roman"/>
      <w:sz w:val="20"/>
      <w:szCs w:val="24"/>
      <w:lang w:val="es-ES"/>
    </w:rPr>
  </w:style>
  <w:style w:type="character" w:customStyle="1" w:styleId="Ttulo8Car">
    <w:name w:val="Título 8 Car"/>
    <w:basedOn w:val="Fuentedeprrafopredeter"/>
    <w:link w:val="Ttulo8"/>
    <w:rsid w:val="00BF5A58"/>
    <w:rPr>
      <w:rFonts w:ascii="Arial Narrow" w:eastAsia="Times New Roman" w:hAnsi="Arial Narrow" w:cs="Times New Roman"/>
      <w:i/>
      <w:sz w:val="20"/>
      <w:szCs w:val="24"/>
      <w:lang w:val="es-ES"/>
    </w:rPr>
  </w:style>
  <w:style w:type="character" w:customStyle="1" w:styleId="Ttulo9Car">
    <w:name w:val="Título 9 Car"/>
    <w:basedOn w:val="Fuentedeprrafopredeter"/>
    <w:link w:val="Ttulo9"/>
    <w:rsid w:val="00BF5A58"/>
    <w:rPr>
      <w:rFonts w:ascii="Arial Narrow" w:eastAsia="Times New Roman" w:hAnsi="Arial Narrow" w:cs="Times New Roman"/>
      <w:b/>
      <w:i/>
      <w:sz w:val="18"/>
      <w:szCs w:val="24"/>
      <w:lang w:val="es-ES"/>
    </w:rPr>
  </w:style>
  <w:style w:type="paragraph" w:styleId="Ttulo">
    <w:name w:val="Title"/>
    <w:basedOn w:val="Normal"/>
    <w:next w:val="Normal"/>
    <w:link w:val="TtuloCar"/>
    <w:qFormat/>
    <w:rsid w:val="00BF5A58"/>
    <w:pPr>
      <w:spacing w:line="240" w:lineRule="auto"/>
      <w:jc w:val="center"/>
    </w:pPr>
    <w:rPr>
      <w:rFonts w:ascii="Arial" w:hAnsi="Arial"/>
      <w:b/>
      <w:sz w:val="36"/>
      <w:szCs w:val="20"/>
    </w:rPr>
  </w:style>
  <w:style w:type="character" w:customStyle="1" w:styleId="TtuloCar">
    <w:name w:val="Título Car"/>
    <w:basedOn w:val="Fuentedeprrafopredeter"/>
    <w:link w:val="Ttulo"/>
    <w:rsid w:val="00BF5A58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Subttulo">
    <w:name w:val="Subtitle"/>
    <w:basedOn w:val="Normal"/>
    <w:link w:val="SubttuloCar"/>
    <w:qFormat/>
    <w:rsid w:val="00BF5A58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tuloCar">
    <w:name w:val="Subtítulo Car"/>
    <w:basedOn w:val="Fuentedeprrafopredeter"/>
    <w:link w:val="Subttulo"/>
    <w:rsid w:val="00BF5A58"/>
    <w:rPr>
      <w:rFonts w:ascii="Arial" w:eastAsia="Times New Roman" w:hAnsi="Arial" w:cs="Times New Roman"/>
      <w:i/>
      <w:sz w:val="36"/>
      <w:szCs w:val="24"/>
      <w:lang w:val="en-AU"/>
    </w:rPr>
  </w:style>
  <w:style w:type="paragraph" w:styleId="TDC1">
    <w:name w:val="toc 1"/>
    <w:basedOn w:val="Normal"/>
    <w:next w:val="Normal"/>
    <w:autoRedefine/>
    <w:uiPriority w:val="39"/>
    <w:rsid w:val="00BF5A58"/>
    <w:pPr>
      <w:jc w:val="left"/>
    </w:pPr>
    <w:rPr>
      <w:rFonts w:ascii="Calibri" w:hAnsi="Calibri"/>
      <w:b/>
    </w:rPr>
  </w:style>
  <w:style w:type="paragraph" w:styleId="TDC2">
    <w:name w:val="toc 2"/>
    <w:basedOn w:val="Normal"/>
    <w:next w:val="Normal"/>
    <w:autoRedefine/>
    <w:uiPriority w:val="39"/>
    <w:rsid w:val="00BF5A58"/>
    <w:pPr>
      <w:spacing w:before="0"/>
      <w:ind w:left="240"/>
      <w:jc w:val="left"/>
    </w:pPr>
    <w:rPr>
      <w:rFonts w:ascii="Calibri" w:hAnsi="Calibri"/>
      <w:b/>
      <w:sz w:val="22"/>
      <w:szCs w:val="22"/>
    </w:rPr>
  </w:style>
  <w:style w:type="paragraph" w:styleId="Encabezado">
    <w:name w:val="header"/>
    <w:basedOn w:val="Normal"/>
    <w:link w:val="EncabezadoCar"/>
    <w:uiPriority w:val="99"/>
    <w:rsid w:val="00BF5A58"/>
    <w:pPr>
      <w:tabs>
        <w:tab w:val="center" w:pos="4320"/>
        <w:tab w:val="right" w:pos="8640"/>
      </w:tabs>
    </w:pPr>
    <w:rPr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BF5A58"/>
    <w:rPr>
      <w:rFonts w:ascii="Arial Narrow" w:eastAsia="Times New Roman" w:hAnsi="Arial Narrow" w:cs="Times New Roman"/>
      <w:sz w:val="24"/>
      <w:szCs w:val="24"/>
      <w:lang w:val="es-ES"/>
    </w:rPr>
  </w:style>
  <w:style w:type="paragraph" w:styleId="Piedepgina">
    <w:name w:val="footer"/>
    <w:basedOn w:val="Normal"/>
    <w:link w:val="PiedepginaCar"/>
    <w:rsid w:val="00BF5A5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BF5A58"/>
    <w:rPr>
      <w:rFonts w:ascii="Arial Narrow" w:eastAsia="Times New Roman" w:hAnsi="Arial Narrow" w:cs="Times New Roman"/>
      <w:sz w:val="20"/>
      <w:szCs w:val="24"/>
      <w:lang w:val="es-ES"/>
    </w:rPr>
  </w:style>
  <w:style w:type="character" w:styleId="Nmerodepgina">
    <w:name w:val="page number"/>
    <w:basedOn w:val="Fuentedeprrafopredeter"/>
    <w:rsid w:val="00BF5A58"/>
  </w:style>
  <w:style w:type="paragraph" w:customStyle="1" w:styleId="Tabletext">
    <w:name w:val="Tabletext"/>
    <w:basedOn w:val="Normal"/>
    <w:rsid w:val="00BF5A58"/>
    <w:pPr>
      <w:keepLines/>
      <w:spacing w:after="120"/>
    </w:pPr>
  </w:style>
  <w:style w:type="paragraph" w:customStyle="1" w:styleId="TableText0">
    <w:name w:val="Table Text"/>
    <w:basedOn w:val="Normal"/>
    <w:rsid w:val="00BF5A58"/>
    <w:pPr>
      <w:widowControl/>
      <w:spacing w:before="0" w:line="240" w:lineRule="auto"/>
      <w:jc w:val="left"/>
    </w:pPr>
    <w:rPr>
      <w:rFonts w:ascii="Arial" w:hAnsi="Arial"/>
      <w:sz w:val="16"/>
      <w:szCs w:val="20"/>
      <w:lang w:val="es-MX"/>
    </w:rPr>
  </w:style>
  <w:style w:type="character" w:styleId="nfasis">
    <w:name w:val="Emphasis"/>
    <w:qFormat/>
    <w:rsid w:val="00BF5A58"/>
    <w:rPr>
      <w:rFonts w:ascii="Cambria" w:hAnsi="Cambria"/>
      <w:i/>
      <w:iCs/>
      <w:color w:val="4F81BD"/>
      <w:sz w:val="20"/>
    </w:rPr>
  </w:style>
  <w:style w:type="paragraph" w:customStyle="1" w:styleId="TableHeaderText">
    <w:name w:val="Table Header Text"/>
    <w:basedOn w:val="Normal"/>
    <w:rsid w:val="00BF5A58"/>
    <w:pPr>
      <w:widowControl/>
      <w:spacing w:before="0" w:line="240" w:lineRule="auto"/>
      <w:jc w:val="center"/>
    </w:pPr>
    <w:rPr>
      <w:rFonts w:ascii="Verdana" w:hAnsi="Verdana"/>
      <w:b/>
      <w:szCs w:val="20"/>
      <w:lang w:val="es-MX" w:eastAsia="es-ES"/>
    </w:rPr>
  </w:style>
  <w:style w:type="paragraph" w:styleId="Sinespaciado">
    <w:name w:val="No Spacing"/>
    <w:qFormat/>
    <w:rsid w:val="00BF5A58"/>
    <w:pPr>
      <w:widowControl w:val="0"/>
      <w:spacing w:after="0" w:line="240" w:lineRule="auto"/>
      <w:jc w:val="both"/>
    </w:pPr>
    <w:rPr>
      <w:rFonts w:ascii="Arial Narrow" w:eastAsia="Times New Roman" w:hAnsi="Arial Narrow" w:cs="Times New Roman"/>
      <w:sz w:val="20"/>
      <w:szCs w:val="24"/>
      <w:lang w:val="es-ES"/>
    </w:rPr>
  </w:style>
  <w:style w:type="paragraph" w:customStyle="1" w:styleId="TableHead">
    <w:name w:val="TableHead"/>
    <w:basedOn w:val="Normal"/>
    <w:rsid w:val="00BF5A58"/>
    <w:pPr>
      <w:keepNext/>
      <w:widowControl/>
      <w:spacing w:before="0" w:line="240" w:lineRule="auto"/>
      <w:jc w:val="left"/>
    </w:pPr>
    <w:rPr>
      <w:rFonts w:ascii="Times New Roman" w:eastAsia="Batang" w:hAnsi="Times New Roman"/>
      <w:b/>
      <w:szCs w:val="20"/>
      <w:lang w:val="en-US"/>
    </w:rPr>
  </w:style>
  <w:style w:type="paragraph" w:styleId="Prrafodelista">
    <w:name w:val="List Paragraph"/>
    <w:basedOn w:val="Normal"/>
    <w:qFormat/>
    <w:rsid w:val="00BF5A5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5A5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A58"/>
    <w:rPr>
      <w:rFonts w:ascii="Tahoma" w:eastAsia="Times New Roman" w:hAnsi="Tahoma" w:cs="Tahoma"/>
      <w:sz w:val="16"/>
      <w:szCs w:val="16"/>
      <w:lang w:val="es-ES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571FB"/>
    <w:pPr>
      <w:spacing w:after="100"/>
      <w:ind w:left="800"/>
    </w:pPr>
  </w:style>
  <w:style w:type="paragraph" w:customStyle="1" w:styleId="BulletText1">
    <w:name w:val="Bullet Text 1"/>
    <w:basedOn w:val="Normal"/>
    <w:rsid w:val="003571FB"/>
    <w:pPr>
      <w:widowControl/>
      <w:numPr>
        <w:numId w:val="7"/>
      </w:numPr>
      <w:spacing w:before="0" w:line="240" w:lineRule="auto"/>
      <w:jc w:val="left"/>
    </w:pPr>
    <w:rPr>
      <w:rFonts w:ascii="Verdana" w:hAnsi="Verdana"/>
      <w:szCs w:val="20"/>
      <w:lang w:val="es-MX" w:eastAsia="es-ES"/>
    </w:rPr>
  </w:style>
  <w:style w:type="paragraph" w:styleId="Citadestacada">
    <w:name w:val="Intense Quote"/>
    <w:basedOn w:val="Normal"/>
    <w:next w:val="Normal"/>
    <w:link w:val="CitadestacadaCar"/>
    <w:qFormat/>
    <w:rsid w:val="00746D5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rsid w:val="00746D5D"/>
    <w:rPr>
      <w:rFonts w:ascii="Arial Narrow" w:eastAsia="Times New Roman" w:hAnsi="Arial Narrow" w:cs="Times New Roman"/>
      <w:b/>
      <w:bCs/>
      <w:i/>
      <w:iCs/>
      <w:color w:val="4F81BD" w:themeColor="accent1"/>
      <w:sz w:val="20"/>
      <w:szCs w:val="24"/>
      <w:lang w:val="es-ES"/>
    </w:rPr>
  </w:style>
  <w:style w:type="character" w:styleId="nfasisintenso">
    <w:name w:val="Intense Emphasis"/>
    <w:basedOn w:val="Fuentedeprrafopredeter"/>
    <w:uiPriority w:val="21"/>
    <w:qFormat/>
    <w:rsid w:val="00C12ACC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5D123D"/>
    <w:rPr>
      <w:b/>
      <w:bCs/>
    </w:rPr>
  </w:style>
  <w:style w:type="character" w:customStyle="1" w:styleId="apple-converted-space">
    <w:name w:val="apple-converted-space"/>
    <w:basedOn w:val="Fuentedeprrafopredeter"/>
    <w:rsid w:val="00493380"/>
  </w:style>
  <w:style w:type="table" w:styleId="Tablaconcuadrcula">
    <w:name w:val="Table Grid"/>
    <w:basedOn w:val="Tablanormal"/>
    <w:uiPriority w:val="59"/>
    <w:rsid w:val="00E15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99047-B3A7-44F7-BFF5-13D704383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1462</Words>
  <Characters>8046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Yazmin</dc:creator>
  <cp:lastModifiedBy>GUS</cp:lastModifiedBy>
  <cp:revision>48</cp:revision>
  <dcterms:created xsi:type="dcterms:W3CDTF">2014-05-07T15:37:00Z</dcterms:created>
  <dcterms:modified xsi:type="dcterms:W3CDTF">2014-07-09T16:43:00Z</dcterms:modified>
</cp:coreProperties>
</file>